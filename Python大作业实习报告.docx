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FB4B7" w14:textId="5702C3DD" w:rsidR="00702E14" w:rsidRPr="00702E14" w:rsidRDefault="00702E14" w:rsidP="00051F54">
      <w:pPr>
        <w:spacing w:beforeLines="200" w:before="624"/>
        <w:rPr>
          <w:ins w:id="0" w:author="张 菲尔" w:date="2020-07-10T23:59:00Z"/>
          <w:sz w:val="24"/>
        </w:rPr>
        <w:pPrChange w:id="1" w:author="朱 嘉木" w:date="2020-07-11T20:48:00Z">
          <w:pPr>
            <w:spacing w:beforeLines="200" w:before="624"/>
            <w:jc w:val="center"/>
          </w:pPr>
        </w:pPrChange>
      </w:pPr>
      <w:ins w:id="2" w:author="张 菲尔" w:date="2020-07-10T23:59:00Z">
        <w:r w:rsidRPr="00702E14">
          <w:rPr>
            <w:sz w:val="24"/>
          </w:rPr>
          <w:softHyphen/>
        </w:r>
        <w:r w:rsidRPr="00702E14">
          <w:rPr>
            <w:noProof/>
            <w:sz w:val="24"/>
          </w:rPr>
          <w:drawing>
            <wp:inline distT="0" distB="0" distL="0" distR="0" wp14:anchorId="2063EA6C" wp14:editId="3424E383">
              <wp:extent cx="3484180" cy="978579"/>
              <wp:effectExtent l="0" t="0" r="2540" b="0"/>
              <wp:docPr id="2" name="图片 2" descr="5标志与中文校名组合规范 [转换]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图片 2" descr="5标志与中文校名组合规范 [转换]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30757" cy="9916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B04914C" w14:textId="77777777" w:rsidR="00702E14" w:rsidRPr="00702E14" w:rsidRDefault="00702E14" w:rsidP="00702E14">
      <w:pPr>
        <w:spacing w:beforeLines="200" w:before="624"/>
        <w:jc w:val="center"/>
        <w:rPr>
          <w:ins w:id="3" w:author="张 菲尔" w:date="2020-07-10T23:59:00Z"/>
          <w:sz w:val="24"/>
        </w:rPr>
      </w:pPr>
    </w:p>
    <w:p w14:paraId="1946C8A9" w14:textId="5B70D050" w:rsidR="00702E14" w:rsidRPr="00702E14" w:rsidRDefault="00702E14">
      <w:pPr>
        <w:spacing w:beforeLines="300" w:before="936" w:line="360" w:lineRule="auto"/>
        <w:ind w:left="420"/>
        <w:jc w:val="center"/>
        <w:rPr>
          <w:ins w:id="4" w:author="张 菲尔" w:date="2020-07-10T23:59:00Z"/>
          <w:rFonts w:ascii="黑体" w:eastAsia="黑体" w:hAnsi="黑体"/>
          <w:b/>
          <w:sz w:val="48"/>
          <w:szCs w:val="72"/>
        </w:rPr>
        <w:pPrChange w:id="5" w:author="张 菲尔" w:date="2020-07-11T00:00:00Z">
          <w:pPr>
            <w:spacing w:beforeLines="300" w:before="936" w:line="360" w:lineRule="auto"/>
            <w:ind w:left="420"/>
            <w:jc w:val="right"/>
          </w:pPr>
        </w:pPrChange>
      </w:pPr>
      <w:ins w:id="6" w:author="张 菲尔" w:date="2020-07-11T00:00:00Z">
        <w:r>
          <w:rPr>
            <w:rFonts w:ascii="黑体" w:eastAsia="黑体" w:hAnsi="黑体" w:hint="eastAsia"/>
            <w:b/>
            <w:sz w:val="52"/>
            <w:szCs w:val="72"/>
          </w:rPr>
          <w:t>“</w:t>
        </w:r>
      </w:ins>
      <w:ins w:id="7" w:author="张 菲尔" w:date="2020-07-10T23:59:00Z">
        <w:r>
          <w:rPr>
            <w:rFonts w:ascii="黑体" w:eastAsia="黑体" w:hAnsi="黑体" w:hint="eastAsia"/>
            <w:b/>
            <w:sz w:val="52"/>
            <w:szCs w:val="72"/>
          </w:rPr>
          <w:t>H</w:t>
        </w:r>
        <w:r>
          <w:rPr>
            <w:rFonts w:ascii="黑体" w:eastAsia="黑体" w:hAnsi="黑体"/>
            <w:b/>
            <w:sz w:val="52"/>
            <w:szCs w:val="72"/>
          </w:rPr>
          <w:t>ello!</w:t>
        </w:r>
      </w:ins>
      <w:ins w:id="8" w:author="张 菲尔" w:date="2020-07-11T00:00:00Z">
        <w:r>
          <w:rPr>
            <w:rFonts w:ascii="黑体" w:eastAsia="黑体" w:hAnsi="黑体"/>
            <w:b/>
            <w:sz w:val="52"/>
            <w:szCs w:val="72"/>
          </w:rPr>
          <w:t xml:space="preserve"> </w:t>
        </w:r>
        <w:r>
          <w:rPr>
            <w:rFonts w:ascii="黑体" w:eastAsia="黑体" w:hAnsi="黑体" w:hint="eastAsia"/>
            <w:b/>
            <w:sz w:val="52"/>
            <w:szCs w:val="72"/>
          </w:rPr>
          <w:t>心心仔”</w:t>
        </w:r>
      </w:ins>
    </w:p>
    <w:p w14:paraId="28A5FE36" w14:textId="77777777" w:rsidR="00702E14" w:rsidRDefault="00702E14" w:rsidP="00702E14">
      <w:pPr>
        <w:spacing w:beforeLines="300" w:before="936" w:line="360" w:lineRule="auto"/>
        <w:ind w:left="420"/>
        <w:jc w:val="right"/>
        <w:rPr>
          <w:ins w:id="9" w:author="张 菲尔" w:date="2020-07-11T00:07:00Z"/>
          <w:rFonts w:ascii="黑体" w:eastAsia="黑体" w:hAnsi="黑体"/>
          <w:b/>
          <w:sz w:val="40"/>
          <w:szCs w:val="72"/>
        </w:rPr>
      </w:pPr>
      <w:ins w:id="10" w:author="张 菲尔" w:date="2020-07-10T23:59:00Z">
        <w:r w:rsidRPr="00702E14">
          <w:rPr>
            <w:rFonts w:ascii="黑体" w:eastAsia="黑体" w:hAnsi="黑体" w:hint="eastAsia"/>
            <w:b/>
            <w:sz w:val="40"/>
            <w:szCs w:val="72"/>
          </w:rPr>
          <w:t>——</w:t>
        </w:r>
      </w:ins>
      <w:ins w:id="11" w:author="张 菲尔" w:date="2020-07-11T00:00:00Z">
        <w:r>
          <w:rPr>
            <w:rFonts w:ascii="黑体" w:eastAsia="黑体" w:hAnsi="黑体" w:hint="eastAsia"/>
            <w:b/>
            <w:sz w:val="40"/>
            <w:szCs w:val="72"/>
          </w:rPr>
          <w:t>自制Python编辑器</w:t>
        </w:r>
      </w:ins>
    </w:p>
    <w:p w14:paraId="6E59FB7A" w14:textId="2B1A3D14" w:rsidR="00702E14" w:rsidRPr="00702E14" w:rsidRDefault="00702E14">
      <w:pPr>
        <w:spacing w:beforeLines="300" w:before="936" w:line="360" w:lineRule="auto"/>
        <w:ind w:left="420"/>
        <w:jc w:val="right"/>
        <w:rPr>
          <w:ins w:id="12" w:author="张 菲尔" w:date="2020-07-10T23:59:00Z"/>
          <w:rFonts w:ascii="黑体" w:eastAsia="黑体" w:hAnsi="黑体"/>
          <w:b/>
          <w:sz w:val="52"/>
          <w:szCs w:val="72"/>
          <w:rPrChange w:id="13" w:author="张 菲尔" w:date="2020-07-11T00:06:00Z">
            <w:rPr>
              <w:ins w:id="14" w:author="张 菲尔" w:date="2020-07-10T23:59:00Z"/>
              <w:sz w:val="24"/>
            </w:rPr>
          </w:rPrChange>
        </w:rPr>
        <w:pPrChange w:id="15" w:author="张 菲尔" w:date="2020-07-11T00:06:00Z">
          <w:pPr>
            <w:tabs>
              <w:tab w:val="left" w:pos="2869"/>
            </w:tabs>
            <w:spacing w:beforeLines="500" w:before="1560" w:line="360" w:lineRule="auto"/>
          </w:pPr>
        </w:pPrChange>
      </w:pPr>
      <w:ins w:id="16" w:author="张 菲尔" w:date="2020-07-10T23:59:00Z">
        <w:r w:rsidRPr="00702E14">
          <w:rPr>
            <w:sz w:val="24"/>
          </w:rPr>
          <w:tab/>
        </w:r>
      </w:ins>
    </w:p>
    <w:tbl>
      <w:tblPr>
        <w:tblW w:w="8215" w:type="dxa"/>
        <w:tblLayout w:type="fixed"/>
        <w:tblLook w:val="0000" w:firstRow="0" w:lastRow="0" w:firstColumn="0" w:lastColumn="0" w:noHBand="0" w:noVBand="0"/>
        <w:tblPrChange w:id="17" w:author="张 菲尔" w:date="2020-07-11T00:04:00Z">
          <w:tblPr>
            <w:tblW w:w="7818" w:type="dxa"/>
            <w:tblInd w:w="993" w:type="dxa"/>
            <w:tblLayout w:type="fixed"/>
            <w:tblLook w:val="0000" w:firstRow="0" w:lastRow="0" w:firstColumn="0" w:lastColumn="0" w:noHBand="0" w:noVBand="0"/>
          </w:tblPr>
        </w:tblPrChange>
      </w:tblPr>
      <w:tblGrid>
        <w:gridCol w:w="1809"/>
        <w:gridCol w:w="6406"/>
        <w:tblGridChange w:id="18">
          <w:tblGrid>
            <w:gridCol w:w="1809"/>
            <w:gridCol w:w="6009"/>
          </w:tblGrid>
        </w:tblGridChange>
      </w:tblGrid>
      <w:tr w:rsidR="00702E14" w:rsidRPr="00702E14" w14:paraId="59347689" w14:textId="77777777" w:rsidTr="00702E14">
        <w:trPr>
          <w:ins w:id="19" w:author="张 菲尔" w:date="2020-07-10T23:59:00Z"/>
        </w:trPr>
        <w:tc>
          <w:tcPr>
            <w:tcW w:w="1809" w:type="dxa"/>
            <w:tcPrChange w:id="20" w:author="张 菲尔" w:date="2020-07-11T00:04:00Z">
              <w:tcPr>
                <w:tcW w:w="1809" w:type="dxa"/>
              </w:tcPr>
            </w:tcPrChange>
          </w:tcPr>
          <w:p w14:paraId="0D115C67" w14:textId="313DE75B" w:rsidR="00702E14" w:rsidRPr="00702E14" w:rsidRDefault="00702E14" w:rsidP="00702E14">
            <w:pPr>
              <w:spacing w:line="300" w:lineRule="auto"/>
              <w:jc w:val="right"/>
              <w:rPr>
                <w:ins w:id="21" w:author="张 菲尔" w:date="2020-07-10T23:59:00Z"/>
                <w:rFonts w:ascii="黑体" w:eastAsia="黑体" w:hAnsi="黑体" w:cs="幼圆"/>
                <w:sz w:val="30"/>
                <w:szCs w:val="30"/>
              </w:rPr>
            </w:pPr>
            <w:ins w:id="22" w:author="张 菲尔" w:date="2020-07-11T00:00:00Z">
              <w:r>
                <w:rPr>
                  <w:rFonts w:ascii="黑体" w:eastAsia="黑体" w:hAnsi="黑体" w:cs="幼圆" w:hint="eastAsia"/>
                  <w:sz w:val="30"/>
                  <w:szCs w:val="30"/>
                </w:rPr>
                <w:t>课</w:t>
              </w:r>
            </w:ins>
            <w:ins w:id="23" w:author="张 菲尔" w:date="2020-07-10T23:59:00Z">
              <w:r w:rsidRPr="00702E14">
                <w:rPr>
                  <w:rFonts w:ascii="黑体" w:eastAsia="黑体" w:hAnsi="黑体" w:cs="幼圆"/>
                  <w:sz w:val="30"/>
                  <w:szCs w:val="30"/>
                </w:rPr>
                <w:t xml:space="preserve">    </w:t>
              </w:r>
            </w:ins>
            <w:ins w:id="24" w:author="张 菲尔" w:date="2020-07-11T00:00:00Z">
              <w:r>
                <w:rPr>
                  <w:rFonts w:ascii="黑体" w:eastAsia="黑体" w:hAnsi="黑体" w:cs="幼圆" w:hint="eastAsia"/>
                  <w:sz w:val="30"/>
                  <w:szCs w:val="30"/>
                </w:rPr>
                <w:t>程</w:t>
              </w:r>
            </w:ins>
            <w:ins w:id="25" w:author="张 菲尔" w:date="2020-07-10T23:59:00Z">
              <w:r w:rsidRPr="00702E14">
                <w:rPr>
                  <w:rFonts w:ascii="黑体" w:eastAsia="黑体" w:hAnsi="黑体" w:cs="幼圆" w:hint="eastAsia"/>
                  <w:sz w:val="30"/>
                  <w:szCs w:val="30"/>
                </w:rPr>
                <w:t>：</w:t>
              </w:r>
            </w:ins>
          </w:p>
        </w:tc>
        <w:tc>
          <w:tcPr>
            <w:tcW w:w="6406" w:type="dxa"/>
            <w:tcBorders>
              <w:bottom w:val="single" w:sz="6" w:space="0" w:color="auto"/>
            </w:tcBorders>
            <w:tcPrChange w:id="26" w:author="张 菲尔" w:date="2020-07-11T00:04:00Z">
              <w:tcPr>
                <w:tcW w:w="6009" w:type="dxa"/>
                <w:tcBorders>
                  <w:bottom w:val="single" w:sz="6" w:space="0" w:color="auto"/>
                </w:tcBorders>
              </w:tcPr>
            </w:tcPrChange>
          </w:tcPr>
          <w:p w14:paraId="6E12903D" w14:textId="1924F89B" w:rsidR="00702E14" w:rsidRPr="00702E14" w:rsidRDefault="00702E14" w:rsidP="00702E14">
            <w:pPr>
              <w:spacing w:line="300" w:lineRule="auto"/>
              <w:jc w:val="center"/>
              <w:rPr>
                <w:ins w:id="27" w:author="张 菲尔" w:date="2020-07-10T23:59:00Z"/>
                <w:rFonts w:ascii="仿宋" w:eastAsia="仿宋" w:hAnsi="仿宋" w:cs="幼圆"/>
                <w:sz w:val="32"/>
                <w:szCs w:val="32"/>
              </w:rPr>
            </w:pPr>
            <w:ins w:id="28" w:author="张 菲尔" w:date="2020-07-11T00:01:00Z">
              <w:r>
                <w:rPr>
                  <w:rFonts w:ascii="仿宋" w:eastAsia="仿宋" w:hAnsi="仿宋" w:cs="幼圆" w:hint="eastAsia"/>
                  <w:sz w:val="32"/>
                  <w:szCs w:val="32"/>
                </w:rPr>
                <w:t>Py</w:t>
              </w:r>
              <w:del w:id="29" w:author="朱 嘉木" w:date="2020-07-11T00:12:00Z">
                <w:r w:rsidDel="009908ED">
                  <w:rPr>
                    <w:rFonts w:ascii="仿宋" w:eastAsia="仿宋" w:hAnsi="仿宋" w:cs="幼圆" w:hint="eastAsia"/>
                    <w:sz w:val="32"/>
                    <w:szCs w:val="32"/>
                  </w:rPr>
                  <w:delText>ht</w:delText>
                </w:r>
              </w:del>
            </w:ins>
            <w:ins w:id="30" w:author="朱 嘉木" w:date="2020-07-11T00:12:00Z">
              <w:r w:rsidR="009908ED">
                <w:rPr>
                  <w:rFonts w:ascii="仿宋" w:eastAsia="仿宋" w:hAnsi="仿宋" w:cs="幼圆" w:hint="eastAsia"/>
                  <w:sz w:val="32"/>
                  <w:szCs w:val="32"/>
                </w:rPr>
                <w:t>th</w:t>
              </w:r>
            </w:ins>
            <w:ins w:id="31" w:author="张 菲尔" w:date="2020-07-11T00:01:00Z">
              <w:r>
                <w:rPr>
                  <w:rFonts w:ascii="仿宋" w:eastAsia="仿宋" w:hAnsi="仿宋" w:cs="幼圆" w:hint="eastAsia"/>
                  <w:sz w:val="32"/>
                  <w:szCs w:val="32"/>
                </w:rPr>
                <w:t>on</w:t>
              </w:r>
            </w:ins>
            <w:ins w:id="32" w:author="张 菲尔" w:date="2020-07-11T00:03:00Z">
              <w:r>
                <w:rPr>
                  <w:rFonts w:ascii="仿宋" w:eastAsia="仿宋" w:hAnsi="仿宋" w:cs="幼圆" w:hint="eastAsia"/>
                  <w:sz w:val="32"/>
                  <w:szCs w:val="32"/>
                </w:rPr>
                <w:t>基础及应用</w:t>
              </w:r>
            </w:ins>
          </w:p>
        </w:tc>
      </w:tr>
      <w:tr w:rsidR="00702E14" w:rsidRPr="00702E14" w14:paraId="33683F4C" w14:textId="77777777" w:rsidTr="00702E14">
        <w:trPr>
          <w:ins w:id="33" w:author="张 菲尔" w:date="2020-07-10T23:59:00Z"/>
        </w:trPr>
        <w:tc>
          <w:tcPr>
            <w:tcW w:w="1809" w:type="dxa"/>
            <w:tcPrChange w:id="34" w:author="张 菲尔" w:date="2020-07-11T00:04:00Z">
              <w:tcPr>
                <w:tcW w:w="1809" w:type="dxa"/>
              </w:tcPr>
            </w:tcPrChange>
          </w:tcPr>
          <w:p w14:paraId="4CB441B5" w14:textId="3158BE25" w:rsidR="00702E14" w:rsidRPr="00702E14" w:rsidRDefault="00702E14" w:rsidP="00702E14">
            <w:pPr>
              <w:spacing w:line="300" w:lineRule="auto"/>
              <w:jc w:val="right"/>
              <w:rPr>
                <w:ins w:id="35" w:author="张 菲尔" w:date="2020-07-10T23:59:00Z"/>
                <w:rFonts w:ascii="黑体" w:eastAsia="黑体" w:hAnsi="黑体" w:cs="幼圆"/>
                <w:sz w:val="30"/>
                <w:szCs w:val="30"/>
              </w:rPr>
            </w:pPr>
            <w:ins w:id="36" w:author="张 菲尔" w:date="2020-07-11T00:01:00Z">
              <w:r>
                <w:rPr>
                  <w:rFonts w:ascii="黑体" w:eastAsia="黑体" w:hAnsi="黑体" w:cs="幼圆" w:hint="eastAsia"/>
                  <w:sz w:val="30"/>
                  <w:szCs w:val="30"/>
                </w:rPr>
                <w:t>任课老师</w:t>
              </w:r>
            </w:ins>
            <w:ins w:id="37" w:author="张 菲尔" w:date="2020-07-10T23:59:00Z">
              <w:r w:rsidRPr="00702E14">
                <w:rPr>
                  <w:rFonts w:ascii="黑体" w:eastAsia="黑体" w:hAnsi="黑体" w:cs="幼圆" w:hint="eastAsia"/>
                  <w:sz w:val="30"/>
                  <w:szCs w:val="30"/>
                </w:rPr>
                <w:t>：</w:t>
              </w:r>
            </w:ins>
          </w:p>
        </w:tc>
        <w:tc>
          <w:tcPr>
            <w:tcW w:w="6406" w:type="dxa"/>
            <w:tcBorders>
              <w:bottom w:val="single" w:sz="6" w:space="0" w:color="auto"/>
            </w:tcBorders>
            <w:tcPrChange w:id="38" w:author="张 菲尔" w:date="2020-07-11T00:04:00Z">
              <w:tcPr>
                <w:tcW w:w="6009" w:type="dxa"/>
                <w:tcBorders>
                  <w:bottom w:val="single" w:sz="6" w:space="0" w:color="auto"/>
                </w:tcBorders>
              </w:tcPr>
            </w:tcPrChange>
          </w:tcPr>
          <w:p w14:paraId="3A4991B9" w14:textId="3B35AE28" w:rsidR="00702E14" w:rsidRPr="00702E14" w:rsidRDefault="00702E14" w:rsidP="00702E14">
            <w:pPr>
              <w:spacing w:line="300" w:lineRule="auto"/>
              <w:jc w:val="center"/>
              <w:rPr>
                <w:ins w:id="39" w:author="张 菲尔" w:date="2020-07-10T23:59:00Z"/>
                <w:rFonts w:ascii="仿宋" w:eastAsia="仿宋" w:hAnsi="仿宋" w:cs="幼圆"/>
                <w:sz w:val="32"/>
                <w:szCs w:val="32"/>
              </w:rPr>
            </w:pPr>
            <w:ins w:id="40" w:author="张 菲尔" w:date="2020-07-11T00:01:00Z">
              <w:r>
                <w:rPr>
                  <w:rFonts w:ascii="仿宋" w:eastAsia="仿宋" w:hAnsi="仿宋" w:cs="幼圆" w:hint="eastAsia"/>
                  <w:sz w:val="32"/>
                  <w:szCs w:val="32"/>
                </w:rPr>
                <w:t>陈斌</w:t>
              </w:r>
            </w:ins>
          </w:p>
        </w:tc>
      </w:tr>
      <w:tr w:rsidR="00702E14" w:rsidRPr="00702E14" w14:paraId="6C779EF3" w14:textId="77777777" w:rsidTr="00702E14">
        <w:trPr>
          <w:ins w:id="41" w:author="张 菲尔" w:date="2020-07-10T23:59:00Z"/>
        </w:trPr>
        <w:tc>
          <w:tcPr>
            <w:tcW w:w="1809" w:type="dxa"/>
            <w:tcPrChange w:id="42" w:author="张 菲尔" w:date="2020-07-11T00:04:00Z">
              <w:tcPr>
                <w:tcW w:w="1809" w:type="dxa"/>
              </w:tcPr>
            </w:tcPrChange>
          </w:tcPr>
          <w:p w14:paraId="6F6D02CD" w14:textId="2EC93ECC" w:rsidR="00702E14" w:rsidRPr="00702E14" w:rsidRDefault="00702E14" w:rsidP="00702E14">
            <w:pPr>
              <w:spacing w:line="300" w:lineRule="auto"/>
              <w:jc w:val="right"/>
              <w:rPr>
                <w:ins w:id="43" w:author="张 菲尔" w:date="2020-07-10T23:59:00Z"/>
                <w:rFonts w:ascii="黑体" w:eastAsia="黑体" w:hAnsi="黑体" w:cs="幼圆"/>
                <w:sz w:val="30"/>
                <w:szCs w:val="30"/>
              </w:rPr>
            </w:pPr>
            <w:ins w:id="44" w:author="张 菲尔" w:date="2020-07-11T00:02:00Z">
              <w:r>
                <w:rPr>
                  <w:rFonts w:ascii="黑体" w:eastAsia="黑体" w:hAnsi="黑体" w:cs="幼圆" w:hint="eastAsia"/>
                  <w:sz w:val="30"/>
                  <w:szCs w:val="30"/>
                </w:rPr>
                <w:t>组</w:t>
              </w:r>
            </w:ins>
            <w:ins w:id="45" w:author="张 菲尔" w:date="2020-07-10T23:59:00Z">
              <w:r w:rsidRPr="00702E14">
                <w:rPr>
                  <w:rFonts w:ascii="黑体" w:eastAsia="黑体" w:hAnsi="黑体" w:cs="幼圆" w:hint="eastAsia"/>
                  <w:sz w:val="30"/>
                  <w:szCs w:val="30"/>
                </w:rPr>
                <w:t xml:space="preserve">    </w:t>
              </w:r>
            </w:ins>
            <w:ins w:id="46" w:author="张 菲尔" w:date="2020-07-11T00:03:00Z">
              <w:r>
                <w:rPr>
                  <w:rFonts w:ascii="黑体" w:eastAsia="黑体" w:hAnsi="黑体" w:cs="幼圆" w:hint="eastAsia"/>
                  <w:sz w:val="30"/>
                  <w:szCs w:val="30"/>
                </w:rPr>
                <w:t>员</w:t>
              </w:r>
            </w:ins>
            <w:ins w:id="47" w:author="张 菲尔" w:date="2020-07-10T23:59:00Z">
              <w:r w:rsidRPr="00702E14">
                <w:rPr>
                  <w:rFonts w:ascii="黑体" w:eastAsia="黑体" w:hAnsi="黑体" w:cs="幼圆" w:hint="eastAsia"/>
                  <w:sz w:val="30"/>
                  <w:szCs w:val="30"/>
                </w:rPr>
                <w:t>：</w:t>
              </w:r>
            </w:ins>
          </w:p>
        </w:tc>
        <w:tc>
          <w:tcPr>
            <w:tcW w:w="6406" w:type="dxa"/>
            <w:tcBorders>
              <w:top w:val="single" w:sz="6" w:space="0" w:color="auto"/>
              <w:bottom w:val="single" w:sz="6" w:space="0" w:color="auto"/>
            </w:tcBorders>
            <w:tcPrChange w:id="48" w:author="张 菲尔" w:date="2020-07-11T00:04:00Z">
              <w:tcPr>
                <w:tcW w:w="6009" w:type="dxa"/>
                <w:tcBorders>
                  <w:top w:val="single" w:sz="6" w:space="0" w:color="auto"/>
                  <w:bottom w:val="single" w:sz="6" w:space="0" w:color="auto"/>
                </w:tcBorders>
              </w:tcPr>
            </w:tcPrChange>
          </w:tcPr>
          <w:p w14:paraId="4411730D" w14:textId="2DB62327" w:rsidR="00702E14" w:rsidRPr="00702E14" w:rsidRDefault="00702E14" w:rsidP="00702E14">
            <w:pPr>
              <w:spacing w:line="300" w:lineRule="auto"/>
              <w:jc w:val="center"/>
              <w:rPr>
                <w:ins w:id="49" w:author="张 菲尔" w:date="2020-07-10T23:59:00Z"/>
                <w:rFonts w:ascii="仿宋" w:eastAsia="仿宋" w:hAnsi="仿宋" w:cs="幼圆"/>
                <w:sz w:val="32"/>
                <w:szCs w:val="32"/>
              </w:rPr>
            </w:pPr>
            <w:ins w:id="50" w:author="张 菲尔" w:date="2020-07-11T00:03:00Z">
              <w:r>
                <w:rPr>
                  <w:rFonts w:ascii="仿宋" w:eastAsia="仿宋" w:hAnsi="仿宋" w:cs="幼圆" w:hint="eastAsia"/>
                  <w:sz w:val="32"/>
                  <w:szCs w:val="32"/>
                </w:rPr>
                <w:t>刘牧耕、刘朕、</w:t>
              </w:r>
            </w:ins>
            <w:ins w:id="51" w:author="张 菲尔" w:date="2020-07-11T00:04:00Z">
              <w:r>
                <w:rPr>
                  <w:rFonts w:ascii="仿宋" w:eastAsia="仿宋" w:hAnsi="仿宋" w:cs="幼圆" w:hint="eastAsia"/>
                  <w:sz w:val="32"/>
                  <w:szCs w:val="32"/>
                </w:rPr>
                <w:t>张菲尔、朱嘉木（组长）</w:t>
              </w:r>
            </w:ins>
          </w:p>
        </w:tc>
      </w:tr>
      <w:tr w:rsidR="00702E14" w:rsidRPr="00702E14" w14:paraId="34D0FBFA" w14:textId="77777777" w:rsidTr="00702E14">
        <w:trPr>
          <w:ins w:id="52" w:author="张 菲尔" w:date="2020-07-10T23:59:00Z"/>
        </w:trPr>
        <w:tc>
          <w:tcPr>
            <w:tcW w:w="1809" w:type="dxa"/>
            <w:tcPrChange w:id="53" w:author="张 菲尔" w:date="2020-07-11T00:04:00Z">
              <w:tcPr>
                <w:tcW w:w="1809" w:type="dxa"/>
              </w:tcPr>
            </w:tcPrChange>
          </w:tcPr>
          <w:p w14:paraId="4419B954" w14:textId="54980A80" w:rsidR="00702E14" w:rsidRPr="00702E14" w:rsidRDefault="00702E14" w:rsidP="00702E14">
            <w:pPr>
              <w:spacing w:line="300" w:lineRule="auto"/>
              <w:jc w:val="right"/>
              <w:rPr>
                <w:ins w:id="54" w:author="张 菲尔" w:date="2020-07-10T23:59:00Z"/>
                <w:rFonts w:ascii="黑体" w:eastAsia="黑体" w:hAnsi="黑体" w:cs="幼圆"/>
                <w:sz w:val="30"/>
                <w:szCs w:val="30"/>
              </w:rPr>
            </w:pPr>
            <w:ins w:id="55" w:author="张 菲尔" w:date="2020-07-11T00:04:00Z">
              <w:r>
                <w:rPr>
                  <w:rFonts w:ascii="黑体" w:eastAsia="黑体" w:hAnsi="黑体" w:cs="幼圆" w:hint="eastAsia"/>
                  <w:sz w:val="30"/>
                  <w:szCs w:val="30"/>
                </w:rPr>
                <w:t>特邀</w:t>
              </w:r>
            </w:ins>
            <w:ins w:id="56" w:author="张 菲尔" w:date="2020-07-11T00:06:00Z">
              <w:r>
                <w:rPr>
                  <w:rFonts w:ascii="黑体" w:eastAsia="黑体" w:hAnsi="黑体" w:cs="幼圆" w:hint="eastAsia"/>
                  <w:sz w:val="30"/>
                  <w:szCs w:val="30"/>
                </w:rPr>
                <w:t>嘉宾</w:t>
              </w:r>
            </w:ins>
            <w:ins w:id="57" w:author="张 菲尔" w:date="2020-07-10T23:59:00Z">
              <w:r w:rsidRPr="00702E14">
                <w:rPr>
                  <w:rFonts w:ascii="黑体" w:eastAsia="黑体" w:hAnsi="黑体" w:cs="幼圆" w:hint="eastAsia"/>
                  <w:sz w:val="30"/>
                  <w:szCs w:val="30"/>
                </w:rPr>
                <w:t>：</w:t>
              </w:r>
            </w:ins>
          </w:p>
        </w:tc>
        <w:tc>
          <w:tcPr>
            <w:tcW w:w="6406" w:type="dxa"/>
            <w:tcBorders>
              <w:top w:val="single" w:sz="6" w:space="0" w:color="auto"/>
              <w:bottom w:val="single" w:sz="6" w:space="0" w:color="auto"/>
            </w:tcBorders>
            <w:tcPrChange w:id="58" w:author="张 菲尔" w:date="2020-07-11T00:04:00Z">
              <w:tcPr>
                <w:tcW w:w="6009" w:type="dxa"/>
                <w:tcBorders>
                  <w:top w:val="single" w:sz="6" w:space="0" w:color="auto"/>
                  <w:bottom w:val="single" w:sz="6" w:space="0" w:color="auto"/>
                </w:tcBorders>
              </w:tcPr>
            </w:tcPrChange>
          </w:tcPr>
          <w:p w14:paraId="29E79878" w14:textId="53C9564C" w:rsidR="00702E14" w:rsidRPr="00702E14" w:rsidRDefault="00702E14" w:rsidP="00702E14">
            <w:pPr>
              <w:spacing w:line="300" w:lineRule="auto"/>
              <w:jc w:val="center"/>
              <w:rPr>
                <w:ins w:id="59" w:author="张 菲尔" w:date="2020-07-10T23:59:00Z"/>
                <w:rFonts w:ascii="仿宋" w:eastAsia="仿宋" w:hAnsi="仿宋" w:cs="幼圆"/>
                <w:sz w:val="32"/>
                <w:szCs w:val="32"/>
              </w:rPr>
            </w:pPr>
            <w:ins w:id="60" w:author="张 菲尔" w:date="2020-07-11T00:05:00Z">
              <w:r>
                <w:rPr>
                  <w:rFonts w:ascii="仿宋" w:eastAsia="仿宋" w:hAnsi="仿宋" w:cs="幼圆" w:hint="eastAsia"/>
                  <w:sz w:val="32"/>
                  <w:szCs w:val="32"/>
                </w:rPr>
                <w:t>栾泓舟</w:t>
              </w:r>
            </w:ins>
            <w:ins w:id="61" w:author="朱 嘉木" w:date="2020-07-11T00:13:00Z">
              <w:r w:rsidR="009908ED">
                <w:rPr>
                  <w:rFonts w:ascii="仿宋" w:eastAsia="仿宋" w:hAnsi="仿宋" w:cs="幼圆" w:hint="eastAsia"/>
                  <w:sz w:val="32"/>
                  <w:szCs w:val="32"/>
                </w:rPr>
                <w:t>(声优)</w:t>
              </w:r>
            </w:ins>
          </w:p>
        </w:tc>
      </w:tr>
    </w:tbl>
    <w:p w14:paraId="505F6B21" w14:textId="77777777" w:rsidR="00702E14" w:rsidRPr="00702E14" w:rsidRDefault="00702E14" w:rsidP="00702E14">
      <w:pPr>
        <w:spacing w:line="300" w:lineRule="auto"/>
        <w:jc w:val="center"/>
        <w:rPr>
          <w:ins w:id="62" w:author="张 菲尔" w:date="2020-07-10T23:59:00Z"/>
          <w:rFonts w:ascii="宋体" w:hAnsi="宋体"/>
          <w:sz w:val="24"/>
        </w:rPr>
      </w:pPr>
    </w:p>
    <w:p w14:paraId="779DAB80" w14:textId="0291A0C3" w:rsidR="00702E14" w:rsidRDefault="00702E14" w:rsidP="00702E14">
      <w:pPr>
        <w:spacing w:line="300" w:lineRule="auto"/>
        <w:rPr>
          <w:ins w:id="63" w:author="张 菲尔" w:date="2020-07-11T00:07:00Z"/>
          <w:rFonts w:ascii="黑体" w:eastAsia="黑体" w:hAnsi="黑体"/>
          <w:sz w:val="32"/>
          <w:szCs w:val="32"/>
        </w:rPr>
      </w:pPr>
    </w:p>
    <w:p w14:paraId="27D11396" w14:textId="77777777" w:rsidR="00702E14" w:rsidRPr="00702E14" w:rsidRDefault="00702E14" w:rsidP="00702E14">
      <w:pPr>
        <w:spacing w:line="300" w:lineRule="auto"/>
        <w:rPr>
          <w:ins w:id="64" w:author="张 菲尔" w:date="2020-07-10T23:59:00Z"/>
          <w:rFonts w:ascii="黑体" w:eastAsia="黑体" w:hAnsi="黑体"/>
          <w:sz w:val="32"/>
          <w:szCs w:val="32"/>
        </w:rPr>
      </w:pPr>
    </w:p>
    <w:p w14:paraId="591B30B0" w14:textId="77777777" w:rsidR="00702E14" w:rsidRDefault="00702E14" w:rsidP="00702E14">
      <w:pPr>
        <w:spacing w:line="300" w:lineRule="auto"/>
        <w:jc w:val="center"/>
        <w:rPr>
          <w:ins w:id="65" w:author="张 菲尔" w:date="2020-07-11T00:07:00Z"/>
          <w:rFonts w:ascii="黑体" w:eastAsia="黑体" w:hAnsi="黑体"/>
          <w:sz w:val="32"/>
          <w:szCs w:val="32"/>
        </w:rPr>
        <w:sectPr w:rsidR="00702E1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ins w:id="66" w:author="张 菲尔" w:date="2020-07-10T23:59:00Z">
        <w:r w:rsidRPr="00702E14">
          <w:rPr>
            <w:rFonts w:ascii="黑体" w:eastAsia="黑体" w:hAnsi="黑体" w:hint="eastAsia"/>
            <w:sz w:val="32"/>
            <w:szCs w:val="32"/>
          </w:rPr>
          <w:t>二〇二〇年</w:t>
        </w:r>
        <w:r>
          <w:rPr>
            <w:rFonts w:ascii="黑体" w:eastAsia="黑体" w:hAnsi="黑体" w:hint="eastAsia"/>
            <w:sz w:val="32"/>
            <w:szCs w:val="32"/>
          </w:rPr>
          <w:t>七</w:t>
        </w:r>
        <w:r w:rsidRPr="00702E14">
          <w:rPr>
            <w:rFonts w:ascii="黑体" w:eastAsia="黑体" w:hAnsi="黑体" w:hint="eastAsia"/>
            <w:sz w:val="32"/>
            <w:szCs w:val="32"/>
          </w:rPr>
          <w:t>月</w:t>
        </w:r>
      </w:ins>
    </w:p>
    <w:p w14:paraId="6270ECD3" w14:textId="2BDDE047" w:rsidR="00CB7658" w:rsidRPr="00702E14" w:rsidDel="00702E14" w:rsidRDefault="00702E14">
      <w:pPr>
        <w:spacing w:line="360" w:lineRule="auto"/>
        <w:rPr>
          <w:ins w:id="67" w:author="朱 嘉木" w:date="2020-07-10T23:37:00Z"/>
          <w:del w:id="68" w:author="张 菲尔" w:date="2020-07-11T00:07:00Z"/>
          <w:rFonts w:ascii="黑体" w:eastAsia="黑体" w:hAnsi="黑体"/>
          <w:sz w:val="32"/>
          <w:szCs w:val="32"/>
          <w:rPrChange w:id="69" w:author="张 菲尔" w:date="2020-07-11T00:09:00Z">
            <w:rPr>
              <w:ins w:id="70" w:author="朱 嘉木" w:date="2020-07-10T23:37:00Z"/>
              <w:del w:id="71" w:author="张 菲尔" w:date="2020-07-11T00:07:00Z"/>
              <w:sz w:val="24"/>
              <w:szCs w:val="24"/>
            </w:rPr>
          </w:rPrChange>
        </w:rPr>
        <w:pPrChange w:id="72" w:author="张 菲尔" w:date="2020-07-11T00:09:00Z">
          <w:pPr/>
        </w:pPrChange>
      </w:pPr>
      <w:ins w:id="73" w:author="张 菲尔" w:date="2020-07-11T00:08:00Z">
        <w:r w:rsidRPr="00702E14">
          <w:rPr>
            <w:rFonts w:ascii="黑体" w:eastAsia="黑体" w:hAnsi="黑体" w:hint="eastAsia"/>
            <w:sz w:val="32"/>
            <w:szCs w:val="32"/>
            <w:rPrChange w:id="74" w:author="张 菲尔" w:date="2020-07-11T00:09:00Z">
              <w:rPr>
                <w:rFonts w:hint="eastAsia"/>
              </w:rPr>
            </w:rPrChange>
          </w:rPr>
          <w:lastRenderedPageBreak/>
          <w:t>一、</w:t>
        </w:r>
      </w:ins>
    </w:p>
    <w:p w14:paraId="213A4D98" w14:textId="77777777" w:rsidR="00CB7658" w:rsidRPr="00702E14" w:rsidRDefault="00CB7658">
      <w:pPr>
        <w:spacing w:line="360" w:lineRule="auto"/>
        <w:rPr>
          <w:ins w:id="75" w:author="朱 嘉木" w:date="2020-07-10T23:37:00Z"/>
          <w:rFonts w:ascii="黑体" w:eastAsia="黑体" w:hAnsi="黑体"/>
          <w:sz w:val="32"/>
          <w:szCs w:val="32"/>
          <w:rPrChange w:id="76" w:author="张 菲尔" w:date="2020-07-11T00:09:00Z">
            <w:rPr>
              <w:ins w:id="77" w:author="朱 嘉木" w:date="2020-07-10T23:37:00Z"/>
              <w:sz w:val="24"/>
              <w:szCs w:val="24"/>
            </w:rPr>
          </w:rPrChange>
        </w:rPr>
        <w:pPrChange w:id="78" w:author="张 菲尔" w:date="2020-07-11T00:09:00Z">
          <w:pPr>
            <w:pStyle w:val="a7"/>
            <w:numPr>
              <w:numId w:val="1"/>
            </w:numPr>
            <w:ind w:left="480" w:firstLineChars="0" w:hanging="480"/>
          </w:pPr>
        </w:pPrChange>
      </w:pPr>
      <w:ins w:id="79" w:author="朱 嘉木" w:date="2020-07-10T23:37:00Z">
        <w:r w:rsidRPr="00702E14">
          <w:rPr>
            <w:rFonts w:ascii="黑体" w:eastAsia="黑体" w:hAnsi="黑体" w:hint="eastAsia"/>
            <w:sz w:val="32"/>
            <w:szCs w:val="32"/>
            <w:rPrChange w:id="80" w:author="张 菲尔" w:date="2020-07-11T00:09:00Z">
              <w:rPr>
                <w:rFonts w:hint="eastAsia"/>
                <w:sz w:val="24"/>
                <w:szCs w:val="24"/>
              </w:rPr>
            </w:rPrChange>
          </w:rPr>
          <w:t>选题及创意介绍</w:t>
        </w:r>
      </w:ins>
    </w:p>
    <w:p w14:paraId="54BF8C1F" w14:textId="56E37538" w:rsidR="00CB7658" w:rsidRPr="00702E14" w:rsidRDefault="00CB7658">
      <w:pPr>
        <w:spacing w:line="360" w:lineRule="auto"/>
        <w:ind w:firstLineChars="200" w:firstLine="560"/>
        <w:rPr>
          <w:ins w:id="81" w:author="朱 嘉木" w:date="2020-07-10T23:42:00Z"/>
          <w:rFonts w:ascii="宋体" w:eastAsia="宋体" w:hAnsi="宋体"/>
          <w:sz w:val="28"/>
          <w:szCs w:val="28"/>
          <w:rPrChange w:id="82" w:author="张 菲尔" w:date="2020-07-11T00:09:00Z">
            <w:rPr>
              <w:ins w:id="83" w:author="朱 嘉木" w:date="2020-07-10T23:42:00Z"/>
              <w:sz w:val="24"/>
              <w:szCs w:val="24"/>
            </w:rPr>
          </w:rPrChange>
        </w:rPr>
        <w:pPrChange w:id="84" w:author="张 菲尔" w:date="2020-07-11T00:09:00Z">
          <w:pPr>
            <w:ind w:firstLineChars="200" w:firstLine="480"/>
          </w:pPr>
        </w:pPrChange>
      </w:pPr>
      <w:ins w:id="85" w:author="朱 嘉木" w:date="2020-07-10T23:37:00Z">
        <w:r w:rsidRPr="00702E14">
          <w:rPr>
            <w:rFonts w:ascii="宋体" w:eastAsia="宋体" w:hAnsi="宋体" w:hint="eastAsia"/>
            <w:sz w:val="28"/>
            <w:szCs w:val="28"/>
            <w:rPrChange w:id="86" w:author="张 菲尔" w:date="2020-07-11T00:09:00Z">
              <w:rPr>
                <w:rFonts w:hint="eastAsia"/>
                <w:sz w:val="24"/>
                <w:szCs w:val="24"/>
              </w:rPr>
            </w:rPrChange>
          </w:rPr>
          <w:t>本项目选题为纯软件方向，在选题过程中，我们希望采取实用导向的设计思路，尽可能探索</w:t>
        </w:r>
        <w:r w:rsidRPr="00702E14">
          <w:rPr>
            <w:rFonts w:ascii="宋体" w:eastAsia="宋体" w:hAnsi="宋体"/>
            <w:sz w:val="28"/>
            <w:szCs w:val="28"/>
            <w:rPrChange w:id="87" w:author="张 菲尔" w:date="2020-07-11T00:09:00Z">
              <w:rPr>
                <w:sz w:val="24"/>
                <w:szCs w:val="24"/>
              </w:rPr>
            </w:rPrChange>
          </w:rPr>
          <w:t>pgzero</w:t>
        </w:r>
        <w:r w:rsidRPr="00702E14">
          <w:rPr>
            <w:rFonts w:ascii="宋体" w:eastAsia="宋体" w:hAnsi="宋体" w:hint="eastAsia"/>
            <w:sz w:val="28"/>
            <w:szCs w:val="28"/>
            <w:rPrChange w:id="88" w:author="张 菲尔" w:date="2020-07-11T00:09:00Z">
              <w:rPr>
                <w:rFonts w:hint="eastAsia"/>
                <w:sz w:val="24"/>
                <w:szCs w:val="24"/>
              </w:rPr>
            </w:rPrChange>
          </w:rPr>
          <w:t>的可能性，突破</w:t>
        </w:r>
        <w:r w:rsidRPr="00702E14">
          <w:rPr>
            <w:rFonts w:ascii="宋体" w:eastAsia="宋体" w:hAnsi="宋体"/>
            <w:sz w:val="28"/>
            <w:szCs w:val="28"/>
            <w:rPrChange w:id="89" w:author="张 菲尔" w:date="2020-07-11T00:09:00Z">
              <w:rPr>
                <w:sz w:val="24"/>
                <w:szCs w:val="24"/>
              </w:rPr>
            </w:rPrChange>
          </w:rPr>
          <w:t>pgzero</w:t>
        </w:r>
        <w:r w:rsidRPr="00702E14">
          <w:rPr>
            <w:rFonts w:ascii="宋体" w:eastAsia="宋体" w:hAnsi="宋体" w:hint="eastAsia"/>
            <w:sz w:val="28"/>
            <w:szCs w:val="28"/>
            <w:rPrChange w:id="90" w:author="张 菲尔" w:date="2020-07-11T00:09:00Z">
              <w:rPr>
                <w:rFonts w:hint="eastAsia"/>
                <w:sz w:val="24"/>
                <w:szCs w:val="24"/>
              </w:rPr>
            </w:rPrChange>
          </w:rPr>
          <w:t>开发游戏的桎梏，尽可能开发出一款功能新颖、有一定实用性的程序。</w:t>
        </w:r>
      </w:ins>
    </w:p>
    <w:p w14:paraId="0BDFE9C4" w14:textId="3A3C94EE" w:rsidR="00CB7658" w:rsidRPr="00702E14" w:rsidRDefault="00CB7658">
      <w:pPr>
        <w:spacing w:line="360" w:lineRule="auto"/>
        <w:ind w:firstLineChars="200" w:firstLine="560"/>
        <w:rPr>
          <w:ins w:id="91" w:author="朱 嘉木" w:date="2020-07-10T23:42:00Z"/>
          <w:rFonts w:ascii="宋体" w:eastAsia="宋体" w:hAnsi="宋体"/>
          <w:sz w:val="28"/>
          <w:szCs w:val="28"/>
          <w:rPrChange w:id="92" w:author="张 菲尔" w:date="2020-07-11T00:09:00Z">
            <w:rPr>
              <w:ins w:id="93" w:author="朱 嘉木" w:date="2020-07-10T23:42:00Z"/>
              <w:sz w:val="24"/>
              <w:szCs w:val="24"/>
            </w:rPr>
          </w:rPrChange>
        </w:rPr>
        <w:pPrChange w:id="94" w:author="张 菲尔" w:date="2020-07-11T00:09:00Z">
          <w:pPr>
            <w:ind w:firstLineChars="200" w:firstLine="480"/>
          </w:pPr>
        </w:pPrChange>
      </w:pPr>
      <w:ins w:id="95" w:author="朱 嘉木" w:date="2020-07-10T23:42:00Z">
        <w:r w:rsidRPr="00702E14">
          <w:rPr>
            <w:rFonts w:ascii="宋体" w:eastAsia="宋体" w:hAnsi="宋体" w:hint="eastAsia"/>
            <w:sz w:val="28"/>
            <w:szCs w:val="28"/>
            <w:rPrChange w:id="96" w:author="张 菲尔" w:date="2020-07-11T00:09:00Z">
              <w:rPr>
                <w:rFonts w:hint="eastAsia"/>
                <w:sz w:val="24"/>
                <w:szCs w:val="24"/>
              </w:rPr>
            </w:rPrChange>
          </w:rPr>
          <w:t>我们的作品灵感来自每个人学习编程过程中的实际体验和“程序员鼓励师”这一职业——当你顶着</w:t>
        </w:r>
        <w:r w:rsidRPr="00702E14">
          <w:rPr>
            <w:rFonts w:ascii="宋体" w:eastAsia="宋体" w:hAnsi="宋体"/>
            <w:sz w:val="28"/>
            <w:szCs w:val="28"/>
            <w:rPrChange w:id="97" w:author="张 菲尔" w:date="2020-07-11T00:09:00Z">
              <w:rPr>
                <w:sz w:val="24"/>
                <w:szCs w:val="24"/>
              </w:rPr>
            </w:rPrChange>
          </w:rPr>
          <w:t>DDL</w:t>
        </w:r>
        <w:r w:rsidRPr="00702E14">
          <w:rPr>
            <w:rFonts w:ascii="宋体" w:eastAsia="宋体" w:hAnsi="宋体" w:hint="eastAsia"/>
            <w:sz w:val="28"/>
            <w:szCs w:val="28"/>
            <w:rPrChange w:id="98" w:author="张 菲尔" w:date="2020-07-11T00:09:00Z">
              <w:rPr>
                <w:rFonts w:hint="eastAsia"/>
                <w:sz w:val="24"/>
                <w:szCs w:val="24"/>
              </w:rPr>
            </w:rPrChange>
          </w:rPr>
          <w:t>的压力肝代码到头秃时，是否希望有人能体谅你的辛苦，用</w:t>
        </w:r>
        <w:r w:rsidRPr="00702E14">
          <w:rPr>
            <w:rFonts w:ascii="宋体" w:eastAsia="宋体" w:hAnsi="宋体"/>
            <w:sz w:val="28"/>
            <w:szCs w:val="28"/>
            <w:rPrChange w:id="99" w:author="张 菲尔" w:date="2020-07-11T00:09:00Z">
              <w:rPr>
                <w:sz w:val="24"/>
                <w:szCs w:val="24"/>
              </w:rPr>
            </w:rPrChange>
          </w:rPr>
          <w:t xml:space="preserve"> </w:t>
        </w:r>
        <w:r w:rsidRPr="00702E14">
          <w:rPr>
            <w:rFonts w:ascii="宋体" w:eastAsia="宋体" w:hAnsi="宋体" w:hint="eastAsia"/>
            <w:strike/>
            <w:sz w:val="28"/>
            <w:szCs w:val="28"/>
            <w:bdr w:val="single" w:sz="4" w:space="0" w:color="auto"/>
            <w:rPrChange w:id="100" w:author="张 菲尔" w:date="2020-07-11T00:09:00Z">
              <w:rPr>
                <w:rFonts w:hint="eastAsia"/>
                <w:strike/>
                <w:sz w:val="24"/>
                <w:szCs w:val="24"/>
              </w:rPr>
            </w:rPrChange>
          </w:rPr>
          <w:t>彩虹屁</w:t>
        </w:r>
        <w:r w:rsidRPr="00702E14">
          <w:rPr>
            <w:rFonts w:ascii="宋体" w:eastAsia="宋体" w:hAnsi="宋体"/>
            <w:sz w:val="28"/>
            <w:szCs w:val="28"/>
            <w:rPrChange w:id="101" w:author="张 菲尔" w:date="2020-07-11T00:09:00Z">
              <w:rPr>
                <w:sz w:val="24"/>
                <w:szCs w:val="24"/>
              </w:rPr>
            </w:rPrChange>
          </w:rPr>
          <w:t xml:space="preserve"> 元气满满的话语为你加油鼓劲？我们的作品正是在努力满足这样的幻想，为</w:t>
        </w:r>
      </w:ins>
      <w:ins w:id="102" w:author="朱 嘉木" w:date="2020-07-10T23:46:00Z">
        <w:r w:rsidRPr="00702E14">
          <w:rPr>
            <w:rFonts w:ascii="宋体" w:eastAsia="宋体" w:hAnsi="宋体"/>
            <w:sz w:val="28"/>
            <w:szCs w:val="28"/>
            <w:rPrChange w:id="103" w:author="张 菲尔" w:date="2020-07-11T00:09:00Z">
              <w:rPr/>
            </w:rPrChange>
          </w:rPr>
          <w:t>coder们</w:t>
        </w:r>
      </w:ins>
      <w:ins w:id="104" w:author="朱 嘉木" w:date="2020-07-10T23:42:00Z">
        <w:r w:rsidRPr="00702E14">
          <w:rPr>
            <w:rFonts w:ascii="宋体" w:eastAsia="宋体" w:hAnsi="宋体" w:hint="eastAsia"/>
            <w:sz w:val="28"/>
            <w:szCs w:val="28"/>
            <w:rPrChange w:id="105" w:author="张 菲尔" w:date="2020-07-11T00:09:00Z">
              <w:rPr>
                <w:rFonts w:hint="eastAsia"/>
                <w:sz w:val="24"/>
                <w:szCs w:val="24"/>
              </w:rPr>
            </w:rPrChange>
          </w:rPr>
          <w:t>编写一款内置</w:t>
        </w:r>
      </w:ins>
      <w:ins w:id="106" w:author="张 菲尔" w:date="2020-07-10T23:49:00Z">
        <w:r w:rsidR="00CA2775" w:rsidRPr="00702E14">
          <w:rPr>
            <w:rFonts w:ascii="宋体" w:eastAsia="宋体" w:hAnsi="宋体" w:hint="eastAsia"/>
            <w:sz w:val="28"/>
            <w:szCs w:val="28"/>
            <w:rPrChange w:id="107" w:author="张 菲尔" w:date="2020-07-11T00:09:00Z">
              <w:rPr>
                <w:rFonts w:hint="eastAsia"/>
              </w:rPr>
            </w:rPrChange>
          </w:rPr>
          <w:t>萌妹儿</w:t>
        </w:r>
      </w:ins>
      <w:ins w:id="108" w:author="朱 嘉木" w:date="2020-07-10T23:42:00Z">
        <w:r w:rsidRPr="00702E14">
          <w:rPr>
            <w:rFonts w:ascii="宋体" w:eastAsia="宋体" w:hAnsi="宋体" w:hint="eastAsia"/>
            <w:sz w:val="28"/>
            <w:szCs w:val="28"/>
            <w:rPrChange w:id="109" w:author="张 菲尔" w:date="2020-07-11T00:09:00Z">
              <w:rPr>
                <w:rFonts w:hint="eastAsia"/>
                <w:sz w:val="24"/>
                <w:szCs w:val="24"/>
              </w:rPr>
            </w:rPrChange>
          </w:rPr>
          <w:t>鼓励语音包的</w:t>
        </w:r>
        <w:r w:rsidRPr="00702E14">
          <w:rPr>
            <w:rFonts w:ascii="宋体" w:eastAsia="宋体" w:hAnsi="宋体"/>
            <w:sz w:val="28"/>
            <w:szCs w:val="28"/>
            <w:rPrChange w:id="110" w:author="张 菲尔" w:date="2020-07-11T00:09:00Z">
              <w:rPr>
                <w:sz w:val="24"/>
                <w:szCs w:val="24"/>
              </w:rPr>
            </w:rPrChange>
          </w:rPr>
          <w:t>python代码编辑器，让你在编写代码的过程中收获满满的幸福和动力！</w:t>
        </w:r>
      </w:ins>
    </w:p>
    <w:p w14:paraId="6F14CBEB" w14:textId="77777777" w:rsidR="00CB7658" w:rsidRPr="00702E14" w:rsidRDefault="00CB7658">
      <w:pPr>
        <w:spacing w:line="360" w:lineRule="auto"/>
        <w:ind w:firstLineChars="200" w:firstLine="560"/>
        <w:rPr>
          <w:ins w:id="111" w:author="朱 嘉木" w:date="2020-07-10T23:38:00Z"/>
          <w:rFonts w:ascii="宋体" w:eastAsia="宋体" w:hAnsi="宋体"/>
          <w:sz w:val="28"/>
          <w:szCs w:val="28"/>
          <w:rPrChange w:id="112" w:author="张 菲尔" w:date="2020-07-11T00:09:00Z">
            <w:rPr>
              <w:ins w:id="113" w:author="朱 嘉木" w:date="2020-07-10T23:38:00Z"/>
              <w:sz w:val="24"/>
              <w:szCs w:val="24"/>
            </w:rPr>
          </w:rPrChange>
        </w:rPr>
        <w:pPrChange w:id="114" w:author="张 菲尔" w:date="2020-07-11T00:09:00Z">
          <w:pPr>
            <w:ind w:firstLineChars="200" w:firstLine="480"/>
          </w:pPr>
        </w:pPrChange>
      </w:pPr>
    </w:p>
    <w:p w14:paraId="6883D01C" w14:textId="499C6C8D" w:rsidR="00CB7658" w:rsidRPr="00702E14" w:rsidRDefault="00702E14">
      <w:pPr>
        <w:spacing w:line="360" w:lineRule="auto"/>
        <w:rPr>
          <w:ins w:id="115" w:author="朱 嘉木" w:date="2020-07-10T23:38:00Z"/>
          <w:rFonts w:ascii="黑体" w:eastAsia="黑体" w:hAnsi="黑体"/>
          <w:sz w:val="32"/>
          <w:szCs w:val="32"/>
          <w:rPrChange w:id="116" w:author="张 菲尔" w:date="2020-07-11T00:10:00Z">
            <w:rPr>
              <w:ins w:id="117" w:author="朱 嘉木" w:date="2020-07-10T23:38:00Z"/>
              <w:sz w:val="24"/>
              <w:szCs w:val="24"/>
            </w:rPr>
          </w:rPrChange>
        </w:rPr>
        <w:pPrChange w:id="118" w:author="张 菲尔" w:date="2020-07-11T00:10:00Z">
          <w:pPr>
            <w:pStyle w:val="a7"/>
            <w:numPr>
              <w:numId w:val="1"/>
            </w:numPr>
            <w:ind w:left="480" w:firstLineChars="0" w:hanging="480"/>
          </w:pPr>
        </w:pPrChange>
      </w:pPr>
      <w:ins w:id="119" w:author="张 菲尔" w:date="2020-07-11T00:09:00Z">
        <w:r w:rsidRPr="00702E14">
          <w:rPr>
            <w:rFonts w:ascii="黑体" w:eastAsia="黑体" w:hAnsi="黑体" w:hint="eastAsia"/>
            <w:sz w:val="32"/>
            <w:szCs w:val="32"/>
            <w:rPrChange w:id="120" w:author="张 菲尔" w:date="2020-07-11T00:10:00Z">
              <w:rPr>
                <w:rFonts w:ascii="宋体" w:eastAsia="宋体" w:hAnsi="宋体" w:hint="eastAsia"/>
                <w:sz w:val="28"/>
                <w:szCs w:val="28"/>
              </w:rPr>
            </w:rPrChange>
          </w:rPr>
          <w:t>二</w:t>
        </w:r>
      </w:ins>
      <w:ins w:id="121" w:author="张 菲尔" w:date="2020-07-11T00:10:00Z">
        <w:r w:rsidRPr="00702E14">
          <w:rPr>
            <w:rFonts w:ascii="黑体" w:eastAsia="黑体" w:hAnsi="黑体" w:hint="eastAsia"/>
            <w:sz w:val="32"/>
            <w:szCs w:val="32"/>
            <w:rPrChange w:id="122" w:author="张 菲尔" w:date="2020-07-11T00:10:00Z">
              <w:rPr>
                <w:rFonts w:ascii="宋体" w:eastAsia="宋体" w:hAnsi="宋体" w:hint="eastAsia"/>
                <w:sz w:val="28"/>
                <w:szCs w:val="28"/>
              </w:rPr>
            </w:rPrChange>
          </w:rPr>
          <w:t>、</w:t>
        </w:r>
      </w:ins>
      <w:ins w:id="123" w:author="朱 嘉木" w:date="2020-07-10T23:38:00Z">
        <w:r w:rsidR="00CB7658" w:rsidRPr="00702E14">
          <w:rPr>
            <w:rFonts w:ascii="黑体" w:eastAsia="黑体" w:hAnsi="黑体" w:hint="eastAsia"/>
            <w:sz w:val="32"/>
            <w:szCs w:val="32"/>
            <w:rPrChange w:id="124" w:author="张 菲尔" w:date="2020-07-11T00:10:00Z">
              <w:rPr>
                <w:rFonts w:hint="eastAsia"/>
                <w:sz w:val="24"/>
                <w:szCs w:val="24"/>
              </w:rPr>
            </w:rPrChange>
          </w:rPr>
          <w:t>设计方案</w:t>
        </w:r>
      </w:ins>
    </w:p>
    <w:p w14:paraId="23D39F16" w14:textId="0200D0AC" w:rsidR="00CB7658" w:rsidRPr="00702E14" w:rsidRDefault="00CB7658">
      <w:pPr>
        <w:spacing w:line="360" w:lineRule="auto"/>
        <w:ind w:firstLineChars="200" w:firstLine="560"/>
        <w:rPr>
          <w:ins w:id="125" w:author="朱 嘉木" w:date="2020-07-10T23:38:00Z"/>
          <w:rFonts w:ascii="宋体" w:eastAsia="宋体" w:hAnsi="宋体"/>
          <w:sz w:val="28"/>
          <w:szCs w:val="28"/>
          <w:rPrChange w:id="126" w:author="张 菲尔" w:date="2020-07-11T00:09:00Z">
            <w:rPr>
              <w:ins w:id="127" w:author="朱 嘉木" w:date="2020-07-10T23:38:00Z"/>
              <w:sz w:val="24"/>
              <w:szCs w:val="24"/>
            </w:rPr>
          </w:rPrChange>
        </w:rPr>
        <w:pPrChange w:id="128" w:author="张 菲尔" w:date="2020-07-11T00:09:00Z">
          <w:pPr>
            <w:ind w:firstLineChars="200" w:firstLine="480"/>
          </w:pPr>
        </w:pPrChange>
      </w:pPr>
      <w:ins w:id="129" w:author="朱 嘉木" w:date="2020-07-10T23:38:00Z">
        <w:r w:rsidRPr="00702E14">
          <w:rPr>
            <w:rFonts w:ascii="宋体" w:eastAsia="宋体" w:hAnsi="宋体" w:hint="eastAsia"/>
            <w:sz w:val="28"/>
            <w:szCs w:val="28"/>
            <w:rPrChange w:id="130" w:author="张 菲尔" w:date="2020-07-11T00:09:00Z">
              <w:rPr>
                <w:rFonts w:hint="eastAsia"/>
                <w:sz w:val="24"/>
                <w:szCs w:val="24"/>
              </w:rPr>
            </w:rPrChange>
          </w:rPr>
          <w:t>本项目实现</w:t>
        </w:r>
      </w:ins>
      <w:ins w:id="131" w:author="朱 嘉木" w:date="2020-07-10T23:39:00Z">
        <w:r w:rsidRPr="00702E14">
          <w:rPr>
            <w:rFonts w:ascii="宋体" w:eastAsia="宋体" w:hAnsi="宋体" w:hint="eastAsia"/>
            <w:sz w:val="28"/>
            <w:szCs w:val="28"/>
            <w:rPrChange w:id="132" w:author="张 菲尔" w:date="2020-07-11T00:09:00Z">
              <w:rPr>
                <w:rFonts w:hint="eastAsia"/>
                <w:sz w:val="24"/>
                <w:szCs w:val="24"/>
              </w:rPr>
            </w:rPrChange>
          </w:rPr>
          <w:t>了</w:t>
        </w:r>
      </w:ins>
      <w:ins w:id="133" w:author="张 菲尔" w:date="2020-07-10T23:50:00Z">
        <w:r w:rsidR="00CA2775" w:rsidRPr="00702E14">
          <w:rPr>
            <w:rFonts w:ascii="宋体" w:eastAsia="宋体" w:hAnsi="宋体" w:hint="eastAsia"/>
            <w:sz w:val="28"/>
            <w:szCs w:val="28"/>
            <w:rPrChange w:id="134" w:author="张 菲尔" w:date="2020-07-11T00:09:00Z">
              <w:rPr>
                <w:rFonts w:hint="eastAsia"/>
              </w:rPr>
            </w:rPrChange>
          </w:rPr>
          <w:t>代码编辑器和程序员语音鼓励包</w:t>
        </w:r>
      </w:ins>
      <w:ins w:id="135" w:author="朱 嘉木" w:date="2020-07-10T23:38:00Z">
        <w:r w:rsidRPr="00702E14">
          <w:rPr>
            <w:rFonts w:ascii="宋体" w:eastAsia="宋体" w:hAnsi="宋体" w:hint="eastAsia"/>
            <w:sz w:val="28"/>
            <w:szCs w:val="28"/>
            <w:rPrChange w:id="136" w:author="张 菲尔" w:date="2020-07-11T00:09:00Z">
              <w:rPr>
                <w:rFonts w:hint="eastAsia"/>
                <w:sz w:val="24"/>
                <w:szCs w:val="24"/>
              </w:rPr>
            </w:rPrChange>
          </w:rPr>
          <w:t>两大核心功能</w:t>
        </w:r>
      </w:ins>
      <w:ins w:id="137" w:author="张 菲尔" w:date="2020-07-10T23:50:00Z">
        <w:r w:rsidR="00CA2775" w:rsidRPr="00702E14">
          <w:rPr>
            <w:rFonts w:ascii="宋体" w:eastAsia="宋体" w:hAnsi="宋体" w:hint="eastAsia"/>
            <w:sz w:val="28"/>
            <w:szCs w:val="28"/>
            <w:rPrChange w:id="138" w:author="张 菲尔" w:date="2020-07-11T00:09:00Z">
              <w:rPr>
                <w:rFonts w:hint="eastAsia"/>
              </w:rPr>
            </w:rPrChange>
          </w:rPr>
          <w:t>，</w:t>
        </w:r>
      </w:ins>
      <w:ins w:id="139" w:author="朱 嘉木" w:date="2020-07-10T23:38:00Z">
        <w:r w:rsidRPr="00702E14">
          <w:rPr>
            <w:rFonts w:ascii="宋体" w:eastAsia="宋体" w:hAnsi="宋体" w:hint="eastAsia"/>
            <w:sz w:val="28"/>
            <w:szCs w:val="28"/>
            <w:rPrChange w:id="140" w:author="张 菲尔" w:date="2020-07-11T00:09:00Z">
              <w:rPr>
                <w:rFonts w:hint="eastAsia"/>
                <w:sz w:val="24"/>
                <w:szCs w:val="24"/>
              </w:rPr>
            </w:rPrChange>
          </w:rPr>
          <w:t>及若干附加功能，以使作品成为创新性较强</w:t>
        </w:r>
      </w:ins>
      <w:ins w:id="141" w:author="张 菲尔" w:date="2020-07-10T23:50:00Z">
        <w:r w:rsidR="00CA2775" w:rsidRPr="00702E14">
          <w:rPr>
            <w:rFonts w:ascii="宋体" w:eastAsia="宋体" w:hAnsi="宋体" w:hint="eastAsia"/>
            <w:sz w:val="28"/>
            <w:szCs w:val="28"/>
            <w:rPrChange w:id="142" w:author="张 菲尔" w:date="2020-07-11T00:09:00Z">
              <w:rPr>
                <w:rFonts w:hint="eastAsia"/>
              </w:rPr>
            </w:rPrChange>
          </w:rPr>
          <w:t>，</w:t>
        </w:r>
      </w:ins>
      <w:ins w:id="143" w:author="朱 嘉木" w:date="2020-07-10T23:38:00Z">
        <w:r w:rsidRPr="00702E14">
          <w:rPr>
            <w:rFonts w:ascii="宋体" w:eastAsia="宋体" w:hAnsi="宋体" w:hint="eastAsia"/>
            <w:sz w:val="28"/>
            <w:szCs w:val="28"/>
            <w:rPrChange w:id="144" w:author="张 菲尔" w:date="2020-07-11T00:09:00Z">
              <w:rPr>
                <w:rFonts w:hint="eastAsia"/>
                <w:sz w:val="24"/>
                <w:szCs w:val="24"/>
              </w:rPr>
            </w:rPrChange>
          </w:rPr>
          <w:t>且具有一定实用价值的“猛男必备”</w:t>
        </w:r>
        <w:r w:rsidRPr="00702E14">
          <w:rPr>
            <w:rFonts w:ascii="宋体" w:eastAsia="宋体" w:hAnsi="宋体"/>
            <w:sz w:val="28"/>
            <w:szCs w:val="28"/>
            <w:rPrChange w:id="145" w:author="张 菲尔" w:date="2020-07-11T00:09:00Z">
              <w:rPr>
                <w:sz w:val="24"/>
                <w:szCs w:val="24"/>
              </w:rPr>
            </w:rPrChange>
          </w:rPr>
          <w:t>python编辑器。</w:t>
        </w:r>
      </w:ins>
    </w:p>
    <w:p w14:paraId="088ACB77" w14:textId="77777777" w:rsidR="00CB7658" w:rsidRPr="00702E14" w:rsidRDefault="00CB7658">
      <w:pPr>
        <w:spacing w:line="360" w:lineRule="auto"/>
        <w:ind w:firstLineChars="200" w:firstLine="562"/>
        <w:rPr>
          <w:ins w:id="146" w:author="朱 嘉木" w:date="2020-07-10T23:38:00Z"/>
          <w:rFonts w:ascii="宋体" w:eastAsia="宋体" w:hAnsi="宋体"/>
          <w:b/>
          <w:sz w:val="28"/>
          <w:szCs w:val="28"/>
          <w:rPrChange w:id="147" w:author="张 菲尔" w:date="2020-07-11T00:10:00Z">
            <w:rPr>
              <w:ins w:id="148" w:author="朱 嘉木" w:date="2020-07-10T23:38:00Z"/>
              <w:sz w:val="24"/>
              <w:szCs w:val="24"/>
            </w:rPr>
          </w:rPrChange>
        </w:rPr>
        <w:pPrChange w:id="149" w:author="张 菲尔" w:date="2020-07-11T00:09:00Z">
          <w:pPr>
            <w:pStyle w:val="a7"/>
            <w:numPr>
              <w:numId w:val="2"/>
            </w:numPr>
            <w:ind w:left="360" w:firstLineChars="0" w:hanging="360"/>
          </w:pPr>
        </w:pPrChange>
      </w:pPr>
      <w:ins w:id="150" w:author="朱 嘉木" w:date="2020-07-10T23:38:00Z">
        <w:r w:rsidRPr="00702E14">
          <w:rPr>
            <w:rFonts w:ascii="宋体" w:eastAsia="宋体" w:hAnsi="宋体" w:hint="eastAsia"/>
            <w:b/>
            <w:sz w:val="28"/>
            <w:szCs w:val="28"/>
            <w:rPrChange w:id="151" w:author="张 菲尔" w:date="2020-07-11T00:10:00Z">
              <w:rPr>
                <w:rFonts w:hint="eastAsia"/>
                <w:sz w:val="24"/>
                <w:szCs w:val="24"/>
              </w:rPr>
            </w:rPrChange>
          </w:rPr>
          <w:t>核心功能一：代码编辑器功能</w:t>
        </w:r>
      </w:ins>
    </w:p>
    <w:p w14:paraId="4FAC37BF" w14:textId="40B14885" w:rsidR="00CB7658" w:rsidRPr="00702E14" w:rsidRDefault="00CB7658">
      <w:pPr>
        <w:spacing w:line="360" w:lineRule="auto"/>
        <w:ind w:firstLineChars="200" w:firstLine="560"/>
        <w:rPr>
          <w:ins w:id="152" w:author="朱 嘉木" w:date="2020-07-10T23:38:00Z"/>
          <w:rFonts w:ascii="宋体" w:eastAsia="宋体" w:hAnsi="宋体"/>
          <w:sz w:val="28"/>
          <w:szCs w:val="28"/>
          <w:rPrChange w:id="153" w:author="张 菲尔" w:date="2020-07-11T00:09:00Z">
            <w:rPr>
              <w:ins w:id="154" w:author="朱 嘉木" w:date="2020-07-10T23:38:00Z"/>
              <w:sz w:val="24"/>
              <w:szCs w:val="24"/>
            </w:rPr>
          </w:rPrChange>
        </w:rPr>
        <w:pPrChange w:id="155" w:author="张 菲尔" w:date="2020-07-11T00:09:00Z">
          <w:pPr>
            <w:ind w:firstLineChars="200" w:firstLine="480"/>
          </w:pPr>
        </w:pPrChange>
      </w:pPr>
      <w:ins w:id="156" w:author="朱 嘉木" w:date="2020-07-10T23:38:00Z">
        <w:r w:rsidRPr="00702E14">
          <w:rPr>
            <w:rFonts w:ascii="宋体" w:eastAsia="宋体" w:hAnsi="宋体" w:hint="eastAsia"/>
            <w:sz w:val="28"/>
            <w:szCs w:val="28"/>
            <w:rPrChange w:id="157" w:author="张 菲尔" w:date="2020-07-11T00:09:00Z">
              <w:rPr>
                <w:rFonts w:hint="eastAsia"/>
                <w:sz w:val="24"/>
                <w:szCs w:val="24"/>
              </w:rPr>
            </w:rPrChange>
          </w:rPr>
          <w:t>作为作品的基本模块，需要在</w:t>
        </w:r>
        <w:r w:rsidRPr="00702E14">
          <w:rPr>
            <w:rFonts w:ascii="宋体" w:eastAsia="宋体" w:hAnsi="宋体"/>
            <w:sz w:val="28"/>
            <w:szCs w:val="28"/>
            <w:rPrChange w:id="158" w:author="张 菲尔" w:date="2020-07-11T00:09:00Z">
              <w:rPr>
                <w:sz w:val="24"/>
                <w:szCs w:val="24"/>
              </w:rPr>
            </w:rPrChange>
          </w:rPr>
          <w:t>pygame</w:t>
        </w:r>
        <w:r w:rsidRPr="00702E14">
          <w:rPr>
            <w:rFonts w:ascii="宋体" w:eastAsia="宋体" w:hAnsi="宋体" w:hint="eastAsia"/>
            <w:sz w:val="28"/>
            <w:szCs w:val="28"/>
            <w:rPrChange w:id="159" w:author="张 菲尔" w:date="2020-07-11T00:09:00Z">
              <w:rPr>
                <w:rFonts w:hint="eastAsia"/>
                <w:sz w:val="24"/>
                <w:szCs w:val="24"/>
              </w:rPr>
            </w:rPrChange>
          </w:rPr>
          <w:t>界面中显示“开始”页面、文本编辑器页面，并实现基本的代码编辑器功能：能够识别使用者的键盘输入和鼠标点击操作，实现页面切换、在代码编辑框显示所输入代码、运行</w:t>
        </w:r>
      </w:ins>
      <w:ins w:id="160" w:author="朱 嘉木" w:date="2020-07-10T23:43:00Z">
        <w:r w:rsidRPr="00702E14">
          <w:rPr>
            <w:rFonts w:ascii="宋体" w:eastAsia="宋体" w:hAnsi="宋体" w:hint="eastAsia"/>
            <w:sz w:val="28"/>
            <w:szCs w:val="28"/>
            <w:rPrChange w:id="161" w:author="张 菲尔" w:date="2020-07-11T00:09:00Z">
              <w:rPr>
                <w:rFonts w:hint="eastAsia"/>
              </w:rPr>
            </w:rPrChange>
          </w:rPr>
          <w:t>用户</w:t>
        </w:r>
      </w:ins>
      <w:ins w:id="162" w:author="朱 嘉木" w:date="2020-07-10T23:38:00Z">
        <w:r w:rsidRPr="00702E14">
          <w:rPr>
            <w:rFonts w:ascii="宋体" w:eastAsia="宋体" w:hAnsi="宋体" w:hint="eastAsia"/>
            <w:sz w:val="28"/>
            <w:szCs w:val="28"/>
            <w:rPrChange w:id="163" w:author="张 菲尔" w:date="2020-07-11T00:09:00Z">
              <w:rPr>
                <w:rFonts w:hint="eastAsia"/>
                <w:sz w:val="24"/>
                <w:szCs w:val="24"/>
              </w:rPr>
            </w:rPrChange>
          </w:rPr>
          <w:t>输入的代码并将结果在输出框显示。</w:t>
        </w:r>
      </w:ins>
    </w:p>
    <w:p w14:paraId="1CE377FA" w14:textId="77777777" w:rsidR="00CB7658" w:rsidRPr="00702E14" w:rsidRDefault="00CB7658">
      <w:pPr>
        <w:spacing w:line="360" w:lineRule="auto"/>
        <w:ind w:firstLineChars="200" w:firstLine="562"/>
        <w:rPr>
          <w:ins w:id="164" w:author="朱 嘉木" w:date="2020-07-10T23:38:00Z"/>
          <w:rFonts w:ascii="宋体" w:eastAsia="宋体" w:hAnsi="宋体"/>
          <w:b/>
          <w:sz w:val="28"/>
          <w:szCs w:val="28"/>
          <w:rPrChange w:id="165" w:author="张 菲尔" w:date="2020-07-11T00:10:00Z">
            <w:rPr>
              <w:ins w:id="166" w:author="朱 嘉木" w:date="2020-07-10T23:38:00Z"/>
              <w:sz w:val="24"/>
              <w:szCs w:val="24"/>
            </w:rPr>
          </w:rPrChange>
        </w:rPr>
        <w:pPrChange w:id="167" w:author="张 菲尔" w:date="2020-07-11T00:09:00Z">
          <w:pPr>
            <w:pStyle w:val="a7"/>
            <w:numPr>
              <w:numId w:val="2"/>
            </w:numPr>
            <w:ind w:left="360" w:firstLineChars="0" w:hanging="360"/>
          </w:pPr>
        </w:pPrChange>
      </w:pPr>
      <w:ins w:id="168" w:author="朱 嘉木" w:date="2020-07-10T23:38:00Z">
        <w:r w:rsidRPr="00702E14">
          <w:rPr>
            <w:rFonts w:ascii="宋体" w:eastAsia="宋体" w:hAnsi="宋体" w:hint="eastAsia"/>
            <w:b/>
            <w:sz w:val="28"/>
            <w:szCs w:val="28"/>
            <w:rPrChange w:id="169" w:author="张 菲尔" w:date="2020-07-11T00:10:00Z">
              <w:rPr>
                <w:rFonts w:hint="eastAsia"/>
                <w:sz w:val="24"/>
                <w:szCs w:val="24"/>
              </w:rPr>
            </w:rPrChange>
          </w:rPr>
          <w:t>核心功能二：程序员鼓励语音包</w:t>
        </w:r>
      </w:ins>
    </w:p>
    <w:p w14:paraId="5D7E6046" w14:textId="77777777" w:rsidR="00CB7658" w:rsidRPr="00702E14" w:rsidRDefault="00CB7658">
      <w:pPr>
        <w:spacing w:line="360" w:lineRule="auto"/>
        <w:ind w:firstLineChars="200" w:firstLine="560"/>
        <w:rPr>
          <w:ins w:id="170" w:author="朱 嘉木" w:date="2020-07-10T23:38:00Z"/>
          <w:rFonts w:ascii="宋体" w:eastAsia="宋体" w:hAnsi="宋体"/>
          <w:sz w:val="28"/>
          <w:szCs w:val="28"/>
          <w:rPrChange w:id="171" w:author="张 菲尔" w:date="2020-07-11T00:09:00Z">
            <w:rPr>
              <w:ins w:id="172" w:author="朱 嘉木" w:date="2020-07-10T23:38:00Z"/>
              <w:sz w:val="24"/>
              <w:szCs w:val="24"/>
            </w:rPr>
          </w:rPrChange>
        </w:rPr>
        <w:pPrChange w:id="173" w:author="张 菲尔" w:date="2020-07-11T00:09:00Z">
          <w:pPr>
            <w:ind w:firstLineChars="200" w:firstLine="480"/>
          </w:pPr>
        </w:pPrChange>
      </w:pPr>
      <w:ins w:id="174" w:author="朱 嘉木" w:date="2020-07-10T23:38:00Z">
        <w:r w:rsidRPr="00702E14">
          <w:rPr>
            <w:rFonts w:ascii="宋体" w:eastAsia="宋体" w:hAnsi="宋体" w:hint="eastAsia"/>
            <w:sz w:val="28"/>
            <w:szCs w:val="28"/>
            <w:rPrChange w:id="175" w:author="张 菲尔" w:date="2020-07-11T00:09:00Z">
              <w:rPr>
                <w:rFonts w:hint="eastAsia"/>
                <w:sz w:val="24"/>
                <w:szCs w:val="24"/>
              </w:rPr>
            </w:rPrChange>
          </w:rPr>
          <w:t>作为作品最大亮点，我们特别请声音甜美的小姐姐录制了程序员</w:t>
        </w:r>
        <w:r w:rsidRPr="00702E14">
          <w:rPr>
            <w:rFonts w:ascii="宋体" w:eastAsia="宋体" w:hAnsi="宋体" w:hint="eastAsia"/>
            <w:sz w:val="28"/>
            <w:szCs w:val="28"/>
            <w:rPrChange w:id="176" w:author="张 菲尔" w:date="2020-07-11T00:09:00Z">
              <w:rPr>
                <w:rFonts w:hint="eastAsia"/>
                <w:sz w:val="24"/>
                <w:szCs w:val="24"/>
              </w:rPr>
            </w:rPrChange>
          </w:rPr>
          <w:lastRenderedPageBreak/>
          <w:t>鼓励语音，当检测到使用者输入了特定字段时，会播放相关的鼓励语音；在</w:t>
        </w:r>
        <w:r w:rsidRPr="00702E14">
          <w:rPr>
            <w:rFonts w:ascii="宋体" w:eastAsia="宋体" w:hAnsi="宋体"/>
            <w:sz w:val="28"/>
            <w:szCs w:val="28"/>
            <w:rPrChange w:id="177" w:author="张 菲尔" w:date="2020-07-11T00:09:00Z">
              <w:rPr>
                <w:sz w:val="24"/>
                <w:szCs w:val="24"/>
              </w:rPr>
            </w:rPrChange>
          </w:rPr>
          <w:t>9点、12</w:t>
        </w:r>
        <w:r w:rsidRPr="00702E14">
          <w:rPr>
            <w:rFonts w:ascii="宋体" w:eastAsia="宋体" w:hAnsi="宋体" w:hint="eastAsia"/>
            <w:sz w:val="28"/>
            <w:szCs w:val="28"/>
            <w:rPrChange w:id="178" w:author="张 菲尔" w:date="2020-07-11T00:09:00Z">
              <w:rPr>
                <w:rFonts w:hint="eastAsia"/>
                <w:sz w:val="24"/>
                <w:szCs w:val="24"/>
              </w:rPr>
            </w:rPrChange>
          </w:rPr>
          <w:t>点等预设的时间点，也会播放特定语音。</w:t>
        </w:r>
      </w:ins>
    </w:p>
    <w:p w14:paraId="54404EF2" w14:textId="77777777" w:rsidR="00CB7658" w:rsidRPr="00702E14" w:rsidRDefault="00CB7658">
      <w:pPr>
        <w:spacing w:line="360" w:lineRule="auto"/>
        <w:ind w:firstLineChars="200" w:firstLine="562"/>
        <w:rPr>
          <w:ins w:id="179" w:author="朱 嘉木" w:date="2020-07-10T23:38:00Z"/>
          <w:rFonts w:ascii="宋体" w:eastAsia="宋体" w:hAnsi="宋体"/>
          <w:b/>
          <w:sz w:val="28"/>
          <w:szCs w:val="28"/>
          <w:rPrChange w:id="180" w:author="张 菲尔" w:date="2020-07-11T00:10:00Z">
            <w:rPr>
              <w:ins w:id="181" w:author="朱 嘉木" w:date="2020-07-10T23:38:00Z"/>
              <w:sz w:val="24"/>
              <w:szCs w:val="24"/>
            </w:rPr>
          </w:rPrChange>
        </w:rPr>
        <w:pPrChange w:id="182" w:author="张 菲尔" w:date="2020-07-11T00:09:00Z">
          <w:pPr>
            <w:pStyle w:val="a7"/>
            <w:numPr>
              <w:numId w:val="2"/>
            </w:numPr>
            <w:ind w:left="360" w:firstLineChars="0" w:hanging="360"/>
          </w:pPr>
        </w:pPrChange>
      </w:pPr>
      <w:ins w:id="183" w:author="朱 嘉木" w:date="2020-07-10T23:38:00Z">
        <w:r w:rsidRPr="00702E14">
          <w:rPr>
            <w:rFonts w:ascii="宋体" w:eastAsia="宋体" w:hAnsi="宋体" w:hint="eastAsia"/>
            <w:b/>
            <w:sz w:val="28"/>
            <w:szCs w:val="28"/>
            <w:rPrChange w:id="184" w:author="张 菲尔" w:date="2020-07-11T00:10:00Z">
              <w:rPr>
                <w:rFonts w:hint="eastAsia"/>
                <w:sz w:val="24"/>
                <w:szCs w:val="24"/>
              </w:rPr>
            </w:rPrChange>
          </w:rPr>
          <w:t>附加功能一：动画及</w:t>
        </w:r>
        <w:r w:rsidRPr="00702E14">
          <w:rPr>
            <w:rFonts w:ascii="宋体" w:eastAsia="宋体" w:hAnsi="宋体"/>
            <w:b/>
            <w:sz w:val="28"/>
            <w:szCs w:val="28"/>
            <w:rPrChange w:id="185" w:author="张 菲尔" w:date="2020-07-11T00:10:00Z">
              <w:rPr>
                <w:sz w:val="24"/>
                <w:szCs w:val="24"/>
              </w:rPr>
            </w:rPrChange>
          </w:rPr>
          <w:t>BGM</w:t>
        </w:r>
        <w:r w:rsidRPr="00702E14">
          <w:rPr>
            <w:rFonts w:ascii="宋体" w:eastAsia="宋体" w:hAnsi="宋体" w:hint="eastAsia"/>
            <w:b/>
            <w:sz w:val="28"/>
            <w:szCs w:val="28"/>
            <w:rPrChange w:id="186" w:author="张 菲尔" w:date="2020-07-11T00:10:00Z">
              <w:rPr>
                <w:rFonts w:hint="eastAsia"/>
                <w:sz w:val="24"/>
                <w:szCs w:val="24"/>
              </w:rPr>
            </w:rPrChange>
          </w:rPr>
          <w:t>效果</w:t>
        </w:r>
      </w:ins>
    </w:p>
    <w:p w14:paraId="42217ADF" w14:textId="024AD79A" w:rsidR="00CB7658" w:rsidRPr="00702E14" w:rsidRDefault="00CB7658">
      <w:pPr>
        <w:spacing w:line="360" w:lineRule="auto"/>
        <w:ind w:firstLineChars="200" w:firstLine="560"/>
        <w:rPr>
          <w:ins w:id="187" w:author="朱 嘉木" w:date="2020-07-10T23:38:00Z"/>
          <w:rFonts w:ascii="宋体" w:eastAsia="宋体" w:hAnsi="宋体"/>
          <w:sz w:val="28"/>
          <w:szCs w:val="28"/>
          <w:rPrChange w:id="188" w:author="张 菲尔" w:date="2020-07-11T00:09:00Z">
            <w:rPr>
              <w:ins w:id="189" w:author="朱 嘉木" w:date="2020-07-10T23:38:00Z"/>
              <w:sz w:val="24"/>
              <w:szCs w:val="24"/>
            </w:rPr>
          </w:rPrChange>
        </w:rPr>
        <w:pPrChange w:id="190" w:author="张 菲尔" w:date="2020-07-11T00:09:00Z">
          <w:pPr>
            <w:ind w:firstLineChars="200" w:firstLine="480"/>
          </w:pPr>
        </w:pPrChange>
      </w:pPr>
      <w:ins w:id="191" w:author="朱 嘉木" w:date="2020-07-10T23:38:00Z">
        <w:r w:rsidRPr="00702E14">
          <w:rPr>
            <w:rFonts w:ascii="宋体" w:eastAsia="宋体" w:hAnsi="宋体" w:hint="eastAsia"/>
            <w:sz w:val="28"/>
            <w:szCs w:val="28"/>
            <w:rPrChange w:id="192" w:author="张 菲尔" w:date="2020-07-11T00:09:00Z">
              <w:rPr>
                <w:rFonts w:hint="eastAsia"/>
                <w:sz w:val="24"/>
                <w:szCs w:val="24"/>
              </w:rPr>
            </w:rPrChange>
          </w:rPr>
          <w:t>为使界面更加生动，加入了动态背景和</w:t>
        </w:r>
        <w:r w:rsidRPr="00702E14">
          <w:rPr>
            <w:rFonts w:ascii="宋体" w:eastAsia="宋体" w:hAnsi="宋体"/>
            <w:sz w:val="28"/>
            <w:szCs w:val="28"/>
            <w:rPrChange w:id="193" w:author="张 菲尔" w:date="2020-07-11T00:09:00Z">
              <w:rPr>
                <w:sz w:val="24"/>
                <w:szCs w:val="24"/>
              </w:rPr>
            </w:rPrChange>
          </w:rPr>
          <w:t>BGM</w:t>
        </w:r>
        <w:r w:rsidRPr="00702E14">
          <w:rPr>
            <w:rFonts w:ascii="宋体" w:eastAsia="宋体" w:hAnsi="宋体" w:hint="eastAsia"/>
            <w:sz w:val="28"/>
            <w:szCs w:val="28"/>
            <w:rPrChange w:id="194" w:author="张 菲尔" w:date="2020-07-11T00:09:00Z">
              <w:rPr>
                <w:rFonts w:hint="eastAsia"/>
                <w:sz w:val="24"/>
                <w:szCs w:val="24"/>
              </w:rPr>
            </w:rPrChange>
          </w:rPr>
          <w:t>，绘制了可爱的</w:t>
        </w:r>
      </w:ins>
      <w:ins w:id="195" w:author="朱 嘉木" w:date="2020-07-10T23:41:00Z">
        <w:r w:rsidRPr="00702E14">
          <w:rPr>
            <w:rFonts w:ascii="宋体" w:eastAsia="宋体" w:hAnsi="宋体"/>
            <w:sz w:val="28"/>
            <w:szCs w:val="28"/>
            <w:rPrChange w:id="196" w:author="张 菲尔" w:date="2020-07-11T00:09:00Z">
              <w:rPr>
                <w:sz w:val="24"/>
                <w:szCs w:val="24"/>
              </w:rPr>
            </w:rPrChange>
          </w:rPr>
          <w:t>np</w:t>
        </w:r>
      </w:ins>
      <w:ins w:id="197" w:author="朱 嘉木" w:date="2020-07-11T00:15:00Z">
        <w:r w:rsidR="009908ED">
          <w:rPr>
            <w:rFonts w:ascii="宋体" w:eastAsia="宋体" w:hAnsi="宋体"/>
            <w:sz w:val="28"/>
            <w:szCs w:val="28"/>
          </w:rPr>
          <w:t>c</w:t>
        </w:r>
        <w:r w:rsidR="009908ED">
          <w:rPr>
            <w:rFonts w:ascii="宋体" w:eastAsia="宋体" w:hAnsi="宋体" w:hint="eastAsia"/>
            <w:sz w:val="28"/>
            <w:szCs w:val="28"/>
          </w:rPr>
          <w:t>心心仔</w:t>
        </w:r>
      </w:ins>
      <w:ins w:id="198" w:author="朱 嘉木" w:date="2020-07-10T23:38:00Z">
        <w:r w:rsidRPr="00702E14">
          <w:rPr>
            <w:rFonts w:ascii="宋体" w:eastAsia="宋体" w:hAnsi="宋体" w:hint="eastAsia"/>
            <w:sz w:val="28"/>
            <w:szCs w:val="28"/>
            <w:rPrChange w:id="199" w:author="张 菲尔" w:date="2020-07-11T00:09:00Z">
              <w:rPr>
                <w:rFonts w:hint="eastAsia"/>
                <w:sz w:val="24"/>
                <w:szCs w:val="24"/>
              </w:rPr>
            </w:rPrChange>
          </w:rPr>
          <w:t>，在使用者切换页面、鼠标点击或播放特定语音时，</w:t>
        </w:r>
      </w:ins>
      <w:ins w:id="200" w:author="朱 嘉木" w:date="2020-07-11T00:15:00Z">
        <w:r w:rsidR="009908ED">
          <w:rPr>
            <w:rFonts w:ascii="宋体" w:eastAsia="宋体" w:hAnsi="宋体" w:hint="eastAsia"/>
            <w:sz w:val="28"/>
            <w:szCs w:val="28"/>
          </w:rPr>
          <w:t>心心仔</w:t>
        </w:r>
      </w:ins>
      <w:ins w:id="201" w:author="朱 嘉木" w:date="2020-07-10T23:38:00Z">
        <w:r w:rsidRPr="00702E14">
          <w:rPr>
            <w:rFonts w:ascii="宋体" w:eastAsia="宋体" w:hAnsi="宋体" w:hint="eastAsia"/>
            <w:sz w:val="28"/>
            <w:szCs w:val="28"/>
            <w:rPrChange w:id="202" w:author="张 菲尔" w:date="2020-07-11T00:09:00Z">
              <w:rPr>
                <w:rFonts w:hint="eastAsia"/>
                <w:sz w:val="24"/>
                <w:szCs w:val="24"/>
              </w:rPr>
            </w:rPrChange>
          </w:rPr>
          <w:t>会呈现特定动画效果。</w:t>
        </w:r>
      </w:ins>
    </w:p>
    <w:p w14:paraId="19739880" w14:textId="77777777" w:rsidR="00CB7658" w:rsidRPr="00702E14" w:rsidRDefault="00CB7658">
      <w:pPr>
        <w:spacing w:line="360" w:lineRule="auto"/>
        <w:ind w:firstLineChars="200" w:firstLine="562"/>
        <w:rPr>
          <w:ins w:id="203" w:author="朱 嘉木" w:date="2020-07-10T23:38:00Z"/>
          <w:rFonts w:ascii="宋体" w:eastAsia="宋体" w:hAnsi="宋体"/>
          <w:b/>
          <w:sz w:val="28"/>
          <w:szCs w:val="28"/>
          <w:rPrChange w:id="204" w:author="张 菲尔" w:date="2020-07-11T00:10:00Z">
            <w:rPr>
              <w:ins w:id="205" w:author="朱 嘉木" w:date="2020-07-10T23:38:00Z"/>
              <w:sz w:val="24"/>
              <w:szCs w:val="24"/>
            </w:rPr>
          </w:rPrChange>
        </w:rPr>
        <w:pPrChange w:id="206" w:author="张 菲尔" w:date="2020-07-11T00:09:00Z">
          <w:pPr>
            <w:pStyle w:val="a7"/>
            <w:numPr>
              <w:numId w:val="2"/>
            </w:numPr>
            <w:ind w:left="360" w:firstLineChars="0" w:hanging="360"/>
          </w:pPr>
        </w:pPrChange>
      </w:pPr>
      <w:ins w:id="207" w:author="朱 嘉木" w:date="2020-07-10T23:38:00Z">
        <w:r w:rsidRPr="00702E14">
          <w:rPr>
            <w:rFonts w:ascii="宋体" w:eastAsia="宋体" w:hAnsi="宋体" w:hint="eastAsia"/>
            <w:b/>
            <w:sz w:val="28"/>
            <w:szCs w:val="28"/>
            <w:rPrChange w:id="208" w:author="张 菲尔" w:date="2020-07-11T00:10:00Z">
              <w:rPr>
                <w:rFonts w:hint="eastAsia"/>
                <w:sz w:val="24"/>
                <w:szCs w:val="24"/>
              </w:rPr>
            </w:rPrChange>
          </w:rPr>
          <w:t>附加功能二：运行</w:t>
        </w:r>
        <w:r w:rsidRPr="00702E14">
          <w:rPr>
            <w:rFonts w:ascii="宋体" w:eastAsia="宋体" w:hAnsi="宋体"/>
            <w:b/>
            <w:sz w:val="28"/>
            <w:szCs w:val="28"/>
            <w:rPrChange w:id="209" w:author="张 菲尔" w:date="2020-07-11T00:10:00Z">
              <w:rPr>
                <w:sz w:val="24"/>
                <w:szCs w:val="24"/>
              </w:rPr>
            </w:rPrChange>
          </w:rPr>
          <w:t>/保存按键、代码字段变色</w:t>
        </w:r>
      </w:ins>
    </w:p>
    <w:p w14:paraId="02AE3807" w14:textId="77777777" w:rsidR="00CB7658" w:rsidRPr="00702E14" w:rsidRDefault="00CB7658">
      <w:pPr>
        <w:spacing w:line="360" w:lineRule="auto"/>
        <w:ind w:firstLineChars="200" w:firstLine="560"/>
        <w:rPr>
          <w:ins w:id="210" w:author="朱 嘉木" w:date="2020-07-10T23:38:00Z"/>
          <w:rFonts w:ascii="宋体" w:eastAsia="宋体" w:hAnsi="宋体"/>
          <w:sz w:val="28"/>
          <w:szCs w:val="28"/>
          <w:rPrChange w:id="211" w:author="张 菲尔" w:date="2020-07-11T00:09:00Z">
            <w:rPr>
              <w:ins w:id="212" w:author="朱 嘉木" w:date="2020-07-10T23:38:00Z"/>
              <w:sz w:val="24"/>
              <w:szCs w:val="24"/>
            </w:rPr>
          </w:rPrChange>
        </w:rPr>
        <w:pPrChange w:id="213" w:author="张 菲尔" w:date="2020-07-11T00:09:00Z">
          <w:pPr>
            <w:ind w:firstLineChars="200" w:firstLine="480"/>
          </w:pPr>
        </w:pPrChange>
      </w:pPr>
      <w:ins w:id="214" w:author="朱 嘉木" w:date="2020-07-10T23:38:00Z">
        <w:r w:rsidRPr="00702E14">
          <w:rPr>
            <w:rFonts w:ascii="宋体" w:eastAsia="宋体" w:hAnsi="宋体" w:hint="eastAsia"/>
            <w:sz w:val="28"/>
            <w:szCs w:val="28"/>
            <w:rPrChange w:id="215" w:author="张 菲尔" w:date="2020-07-11T00:09:00Z">
              <w:rPr>
                <w:rFonts w:hint="eastAsia"/>
                <w:sz w:val="24"/>
                <w:szCs w:val="24"/>
              </w:rPr>
            </w:rPrChange>
          </w:rPr>
          <w:t>为使我们的编辑器使用体验更接近同学们日常使用的编辑器，并方便保存、复制在编辑器中编写的代码，我们在代码运行页面设置了“保存”和“运行”按钮，点击“运行”按钮将运行代码并将结果打印到输出框，同时运行结果将被写入</w:t>
        </w:r>
        <w:r w:rsidRPr="00702E14">
          <w:rPr>
            <w:rFonts w:ascii="宋体" w:eastAsia="宋体" w:hAnsi="宋体"/>
            <w:sz w:val="28"/>
            <w:szCs w:val="28"/>
            <w:rPrChange w:id="216" w:author="张 菲尔" w:date="2020-07-11T00:09:00Z">
              <w:rPr>
                <w:sz w:val="24"/>
                <w:szCs w:val="24"/>
              </w:rPr>
            </w:rPrChange>
          </w:rPr>
          <w:t>txt文档中；点击“保存”按钮将会把编写好的代码保存到my_code.py</w:t>
        </w:r>
        <w:r w:rsidRPr="00702E14">
          <w:rPr>
            <w:rFonts w:ascii="宋体" w:eastAsia="宋体" w:hAnsi="宋体" w:hint="eastAsia"/>
            <w:sz w:val="28"/>
            <w:szCs w:val="28"/>
            <w:rPrChange w:id="217" w:author="张 菲尔" w:date="2020-07-11T00:09:00Z">
              <w:rPr>
                <w:rFonts w:hint="eastAsia"/>
                <w:sz w:val="24"/>
                <w:szCs w:val="24"/>
              </w:rPr>
            </w:rPrChange>
          </w:rPr>
          <w:t>文件中。代码中</w:t>
        </w:r>
        <w:r w:rsidRPr="00702E14">
          <w:rPr>
            <w:rFonts w:ascii="宋体" w:eastAsia="宋体" w:hAnsi="宋体"/>
            <w:sz w:val="28"/>
            <w:szCs w:val="28"/>
            <w:rPrChange w:id="218" w:author="张 菲尔" w:date="2020-07-11T00:09:00Z">
              <w:rPr>
                <w:sz w:val="24"/>
                <w:szCs w:val="24"/>
              </w:rPr>
            </w:rPrChange>
          </w:rPr>
          <w:t>print、def等字段会自动变色，以优化使用体验。</w:t>
        </w:r>
      </w:ins>
    </w:p>
    <w:p w14:paraId="6771C915" w14:textId="77777777" w:rsidR="00CB7658" w:rsidRPr="00702E14" w:rsidRDefault="00CB7658">
      <w:pPr>
        <w:spacing w:line="360" w:lineRule="auto"/>
        <w:ind w:firstLineChars="200" w:firstLine="560"/>
        <w:rPr>
          <w:ins w:id="219" w:author="朱 嘉木" w:date="2020-07-10T23:37:00Z"/>
          <w:rFonts w:ascii="宋体" w:eastAsia="宋体" w:hAnsi="宋体"/>
          <w:sz w:val="28"/>
          <w:szCs w:val="28"/>
          <w:rPrChange w:id="220" w:author="张 菲尔" w:date="2020-07-11T00:09:00Z">
            <w:rPr>
              <w:ins w:id="221" w:author="朱 嘉木" w:date="2020-07-10T23:37:00Z"/>
            </w:rPr>
          </w:rPrChange>
        </w:rPr>
        <w:pPrChange w:id="222" w:author="张 菲尔" w:date="2020-07-11T00:09:00Z">
          <w:pPr/>
        </w:pPrChange>
      </w:pPr>
    </w:p>
    <w:p w14:paraId="4B5E8036" w14:textId="716C6BD5" w:rsidR="003763E1" w:rsidRPr="00702E14" w:rsidRDefault="00AF5ED9">
      <w:pPr>
        <w:spacing w:line="360" w:lineRule="auto"/>
        <w:rPr>
          <w:rFonts w:ascii="黑体" w:eastAsia="黑体" w:hAnsi="黑体"/>
          <w:sz w:val="32"/>
          <w:szCs w:val="32"/>
          <w:rPrChange w:id="223" w:author="张 菲尔" w:date="2020-07-11T00:10:00Z">
            <w:rPr/>
          </w:rPrChange>
        </w:rPr>
        <w:pPrChange w:id="224" w:author="张 菲尔" w:date="2020-07-11T00:10:00Z">
          <w:pPr/>
        </w:pPrChange>
      </w:pPr>
      <w:r w:rsidRPr="00702E14">
        <w:rPr>
          <w:rFonts w:ascii="黑体" w:eastAsia="黑体" w:hAnsi="黑体" w:hint="eastAsia"/>
          <w:sz w:val="32"/>
          <w:szCs w:val="32"/>
          <w:rPrChange w:id="225" w:author="张 菲尔" w:date="2020-07-11T00:10:00Z">
            <w:rPr>
              <w:rFonts w:hint="eastAsia"/>
            </w:rPr>
          </w:rPrChange>
        </w:rPr>
        <w:t>三、实现方案及代码分析</w:t>
      </w:r>
    </w:p>
    <w:p w14:paraId="0A8103E8" w14:textId="510F0998" w:rsidR="00AF5ED9" w:rsidRPr="00702E14" w:rsidRDefault="00CD1BB2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  <w:rPrChange w:id="226" w:author="张 菲尔" w:date="2020-07-11T00:09:00Z">
            <w:rPr/>
          </w:rPrChange>
        </w:rPr>
        <w:pPrChange w:id="227" w:author="张 菲尔" w:date="2020-07-11T00:09:00Z">
          <w:pPr>
            <w:ind w:firstLine="645"/>
          </w:pPr>
        </w:pPrChange>
      </w:pPr>
      <w:r w:rsidRPr="00702E14">
        <w:rPr>
          <w:rFonts w:ascii="宋体" w:eastAsia="宋体" w:hAnsi="宋体" w:hint="eastAsia"/>
          <w:sz w:val="28"/>
          <w:szCs w:val="28"/>
          <w:rPrChange w:id="228" w:author="张 菲尔" w:date="2020-07-11T00:09:00Z">
            <w:rPr>
              <w:rFonts w:hint="eastAsia"/>
            </w:rPr>
          </w:rPrChange>
        </w:rPr>
        <w:t>本项目的实现主要利用了</w:t>
      </w:r>
      <w:r w:rsidRPr="00702E14">
        <w:rPr>
          <w:rFonts w:ascii="宋体" w:eastAsia="宋体" w:hAnsi="宋体"/>
          <w:sz w:val="28"/>
          <w:szCs w:val="28"/>
          <w:rPrChange w:id="229" w:author="张 菲尔" w:date="2020-07-11T00:09:00Z">
            <w:rPr/>
          </w:rPrChange>
        </w:rPr>
        <w:t>pgzero</w:t>
      </w:r>
      <w:r w:rsidRPr="00702E14">
        <w:rPr>
          <w:rFonts w:ascii="宋体" w:eastAsia="宋体" w:hAnsi="宋体" w:hint="eastAsia"/>
          <w:sz w:val="28"/>
          <w:szCs w:val="28"/>
          <w:rPrChange w:id="230" w:author="张 菲尔" w:date="2020-07-11T00:09:00Z">
            <w:rPr>
              <w:rFonts w:hint="eastAsia"/>
            </w:rPr>
          </w:rPrChange>
        </w:rPr>
        <w:t>第三方库。</w:t>
      </w:r>
      <w:ins w:id="231" w:author="张 菲尔" w:date="2020-07-10T23:15:00Z">
        <w:r w:rsidR="001852BF" w:rsidRPr="00702E14">
          <w:rPr>
            <w:rFonts w:ascii="宋体" w:eastAsia="宋体" w:hAnsi="宋体" w:hint="eastAsia"/>
            <w:sz w:val="28"/>
            <w:szCs w:val="28"/>
            <w:rPrChange w:id="232" w:author="张 菲尔" w:date="2020-07-11T00:09:00Z">
              <w:rPr>
                <w:rFonts w:hint="eastAsia"/>
              </w:rPr>
            </w:rPrChange>
          </w:rPr>
          <w:t>在界面绘制上，</w:t>
        </w:r>
      </w:ins>
      <w:r w:rsidRPr="00702E14">
        <w:rPr>
          <w:rFonts w:ascii="宋体" w:eastAsia="宋体" w:hAnsi="宋体" w:hint="eastAsia"/>
          <w:sz w:val="28"/>
          <w:szCs w:val="28"/>
          <w:rPrChange w:id="233" w:author="张 菲尔" w:date="2020-07-11T00:09:00Z">
            <w:rPr>
              <w:rFonts w:hint="eastAsia"/>
            </w:rPr>
          </w:rPrChange>
        </w:rPr>
        <w:t>首先，使用</w:t>
      </w:r>
      <w:r w:rsidR="00963E0F" w:rsidRPr="00702E14">
        <w:rPr>
          <w:rFonts w:ascii="宋体" w:eastAsia="宋体" w:hAnsi="宋体"/>
          <w:sz w:val="28"/>
          <w:szCs w:val="28"/>
          <w:rPrChange w:id="234" w:author="张 菲尔" w:date="2020-07-11T00:09:00Z">
            <w:rPr/>
          </w:rPrChange>
        </w:rPr>
        <w:t>Actor函数创建</w:t>
      </w:r>
      <w:del w:id="235" w:author="张 菲尔" w:date="2020-07-10T23:09:00Z">
        <w:r w:rsidR="00963E0F" w:rsidRPr="00702E14" w:rsidDel="00E64532">
          <w:rPr>
            <w:rFonts w:ascii="宋体" w:eastAsia="宋体" w:hAnsi="宋体" w:hint="eastAsia"/>
            <w:sz w:val="28"/>
            <w:szCs w:val="28"/>
            <w:rPrChange w:id="236" w:author="张 菲尔" w:date="2020-07-11T00:09:00Z">
              <w:rPr>
                <w:rFonts w:hint="eastAsia"/>
              </w:rPr>
            </w:rPrChange>
          </w:rPr>
          <w:delText>了一个</w:delText>
        </w:r>
      </w:del>
      <w:r w:rsidR="00C75B7F" w:rsidRPr="00702E14">
        <w:rPr>
          <w:rFonts w:ascii="宋体" w:eastAsia="宋体" w:hAnsi="宋体"/>
          <w:sz w:val="28"/>
          <w:szCs w:val="28"/>
          <w:rPrChange w:id="237" w:author="张 菲尔" w:date="2020-07-11T00:09:00Z">
            <w:rPr/>
          </w:rPrChange>
        </w:rPr>
        <w:t>alien</w:t>
      </w:r>
      <w:r w:rsidR="00963E0F" w:rsidRPr="00702E14">
        <w:rPr>
          <w:rFonts w:ascii="宋体" w:eastAsia="宋体" w:hAnsi="宋体" w:hint="eastAsia"/>
          <w:sz w:val="28"/>
          <w:szCs w:val="28"/>
          <w:rPrChange w:id="238" w:author="张 菲尔" w:date="2020-07-11T00:09:00Z">
            <w:rPr>
              <w:rFonts w:hint="eastAsia"/>
            </w:rPr>
          </w:rPrChange>
        </w:rPr>
        <w:t>对象</w:t>
      </w:r>
      <w:ins w:id="239" w:author="张 菲尔" w:date="2020-07-10T23:10:00Z">
        <w:r w:rsidR="00E64532" w:rsidRPr="00702E14">
          <w:rPr>
            <w:rFonts w:ascii="宋体" w:eastAsia="宋体" w:hAnsi="宋体" w:hint="eastAsia"/>
            <w:sz w:val="28"/>
            <w:szCs w:val="28"/>
            <w:rPrChange w:id="240" w:author="张 菲尔" w:date="2020-07-11T00:09:00Z">
              <w:rPr>
                <w:rFonts w:hint="eastAsia"/>
              </w:rPr>
            </w:rPrChange>
          </w:rPr>
          <w:t>、</w:t>
        </w:r>
      </w:ins>
      <w:del w:id="241" w:author="张 菲尔" w:date="2020-07-10T23:10:00Z">
        <w:r w:rsidR="00963E0F" w:rsidRPr="00702E14" w:rsidDel="00E64532">
          <w:rPr>
            <w:rFonts w:ascii="宋体" w:eastAsia="宋体" w:hAnsi="宋体" w:hint="eastAsia"/>
            <w:sz w:val="28"/>
            <w:szCs w:val="28"/>
            <w:rPrChange w:id="242" w:author="张 菲尔" w:date="2020-07-11T00:09:00Z">
              <w:rPr>
                <w:rFonts w:hint="eastAsia"/>
              </w:rPr>
            </w:rPrChange>
          </w:rPr>
          <w:delText>以及</w:delText>
        </w:r>
      </w:del>
      <w:r w:rsidR="00963E0F" w:rsidRPr="00702E14">
        <w:rPr>
          <w:rFonts w:ascii="宋体" w:eastAsia="宋体" w:hAnsi="宋体" w:hint="eastAsia"/>
          <w:sz w:val="28"/>
          <w:szCs w:val="28"/>
          <w:rPrChange w:id="243" w:author="张 菲尔" w:date="2020-07-11T00:09:00Z">
            <w:rPr>
              <w:rFonts w:hint="eastAsia"/>
            </w:rPr>
          </w:rPrChange>
        </w:rPr>
        <w:t>若干</w:t>
      </w:r>
      <w:del w:id="244" w:author="张 菲尔" w:date="2020-07-10T23:10:00Z">
        <w:r w:rsidR="00963E0F" w:rsidRPr="00702E14" w:rsidDel="00E64532">
          <w:rPr>
            <w:rFonts w:ascii="宋体" w:eastAsia="宋体" w:hAnsi="宋体" w:hint="eastAsia"/>
            <w:sz w:val="28"/>
            <w:szCs w:val="28"/>
            <w:rPrChange w:id="245" w:author="张 菲尔" w:date="2020-07-11T00:09:00Z">
              <w:rPr>
                <w:rFonts w:hint="eastAsia"/>
              </w:rPr>
            </w:rPrChange>
          </w:rPr>
          <w:delText>活动的</w:delText>
        </w:r>
      </w:del>
      <w:r w:rsidR="00963E0F" w:rsidRPr="00702E14">
        <w:rPr>
          <w:rFonts w:ascii="宋体" w:eastAsia="宋体" w:hAnsi="宋体" w:hint="eastAsia"/>
          <w:sz w:val="28"/>
          <w:szCs w:val="28"/>
          <w:rPrChange w:id="246" w:author="张 菲尔" w:date="2020-07-11T00:09:00Z">
            <w:rPr>
              <w:rFonts w:hint="eastAsia"/>
            </w:rPr>
          </w:rPrChange>
        </w:rPr>
        <w:t>背景装饰和互动按钮</w:t>
      </w:r>
      <w:ins w:id="247" w:author="张 菲尔" w:date="2020-07-10T23:16:00Z">
        <w:r w:rsidR="001852BF" w:rsidRPr="00702E14">
          <w:rPr>
            <w:rFonts w:ascii="宋体" w:eastAsia="宋体" w:hAnsi="宋体" w:hint="eastAsia"/>
            <w:sz w:val="28"/>
            <w:szCs w:val="28"/>
            <w:rPrChange w:id="248" w:author="张 菲尔" w:date="2020-07-11T00:09:00Z">
              <w:rPr>
                <w:rFonts w:hint="eastAsia"/>
              </w:rPr>
            </w:rPrChange>
          </w:rPr>
          <w:t>；</w:t>
        </w:r>
      </w:ins>
      <w:del w:id="249" w:author="张 菲尔" w:date="2020-07-10T23:16:00Z">
        <w:r w:rsidR="00963E0F" w:rsidRPr="00702E14" w:rsidDel="001852BF">
          <w:rPr>
            <w:rFonts w:ascii="宋体" w:eastAsia="宋体" w:hAnsi="宋体" w:hint="eastAsia"/>
            <w:sz w:val="28"/>
            <w:szCs w:val="28"/>
            <w:rPrChange w:id="250" w:author="张 菲尔" w:date="2020-07-11T00:09:00Z">
              <w:rPr>
                <w:rFonts w:hint="eastAsia"/>
              </w:rPr>
            </w:rPrChange>
          </w:rPr>
          <w:delText>，</w:delText>
        </w:r>
      </w:del>
      <w:r w:rsidR="00963E0F" w:rsidRPr="00702E14">
        <w:rPr>
          <w:rFonts w:ascii="宋体" w:eastAsia="宋体" w:hAnsi="宋体" w:hint="eastAsia"/>
          <w:sz w:val="28"/>
          <w:szCs w:val="28"/>
          <w:rPrChange w:id="251" w:author="张 菲尔" w:date="2020-07-11T00:09:00Z">
            <w:rPr>
              <w:rFonts w:hint="eastAsia"/>
            </w:rPr>
          </w:rPrChange>
        </w:rPr>
        <w:t>然后</w:t>
      </w:r>
      <w:ins w:id="252" w:author="张 菲尔" w:date="2020-07-10T23:16:00Z">
        <w:r w:rsidR="001852BF" w:rsidRPr="00702E14">
          <w:rPr>
            <w:rFonts w:ascii="宋体" w:eastAsia="宋体" w:hAnsi="宋体" w:hint="eastAsia"/>
            <w:sz w:val="28"/>
            <w:szCs w:val="28"/>
            <w:rPrChange w:id="253" w:author="张 菲尔" w:date="2020-07-11T00:09:00Z">
              <w:rPr>
                <w:rFonts w:hint="eastAsia"/>
              </w:rPr>
            </w:rPrChange>
          </w:rPr>
          <w:t>，</w:t>
        </w:r>
      </w:ins>
      <w:r w:rsidR="00963E0F" w:rsidRPr="00702E14">
        <w:rPr>
          <w:rFonts w:ascii="宋体" w:eastAsia="宋体" w:hAnsi="宋体" w:hint="eastAsia"/>
          <w:sz w:val="28"/>
          <w:szCs w:val="28"/>
          <w:rPrChange w:id="254" w:author="张 菲尔" w:date="2020-07-11T00:09:00Z">
            <w:rPr>
              <w:rFonts w:hint="eastAsia"/>
            </w:rPr>
          </w:rPrChange>
        </w:rPr>
        <w:t>用</w:t>
      </w:r>
      <w:r w:rsidR="00963E0F" w:rsidRPr="00702E14">
        <w:rPr>
          <w:rFonts w:ascii="宋体" w:eastAsia="宋体" w:hAnsi="宋体"/>
          <w:sz w:val="28"/>
          <w:szCs w:val="28"/>
          <w:rPrChange w:id="255" w:author="张 菲尔" w:date="2020-07-11T00:09:00Z">
            <w:rPr/>
          </w:rPrChange>
        </w:rPr>
        <w:t>draw</w:t>
      </w:r>
      <w:r w:rsidRPr="00702E14">
        <w:rPr>
          <w:rFonts w:ascii="宋体" w:eastAsia="宋体" w:hAnsi="宋体" w:hint="eastAsia"/>
          <w:sz w:val="28"/>
          <w:szCs w:val="28"/>
          <w:rPrChange w:id="256" w:author="张 菲尔" w:date="2020-07-11T00:09:00Z">
            <w:rPr>
              <w:rFonts w:hint="eastAsia"/>
            </w:rPr>
          </w:rPrChange>
        </w:rPr>
        <w:t>绘制</w:t>
      </w:r>
      <w:del w:id="257" w:author="张 菲尔" w:date="2020-07-10T23:10:00Z">
        <w:r w:rsidRPr="00702E14" w:rsidDel="00E64532">
          <w:rPr>
            <w:rFonts w:ascii="宋体" w:eastAsia="宋体" w:hAnsi="宋体" w:hint="eastAsia"/>
            <w:sz w:val="28"/>
            <w:szCs w:val="28"/>
            <w:rPrChange w:id="258" w:author="张 菲尔" w:date="2020-07-11T00:09:00Z">
              <w:rPr>
                <w:rFonts w:hint="eastAsia"/>
              </w:rPr>
            </w:rPrChange>
          </w:rPr>
          <w:delText>了一个</w:delText>
        </w:r>
      </w:del>
      <w:r w:rsidRPr="00702E14">
        <w:rPr>
          <w:rFonts w:ascii="宋体" w:eastAsia="宋体" w:hAnsi="宋体" w:hint="eastAsia"/>
          <w:sz w:val="28"/>
          <w:szCs w:val="28"/>
          <w:rPrChange w:id="259" w:author="张 菲尔" w:date="2020-07-11T00:09:00Z">
            <w:rPr>
              <w:rFonts w:hint="eastAsia"/>
            </w:rPr>
          </w:rPrChange>
        </w:rPr>
        <w:t>开始界面</w:t>
      </w:r>
      <w:ins w:id="260" w:author="张 菲尔" w:date="2020-07-10T23:12:00Z">
        <w:r w:rsidR="00E64532" w:rsidRPr="00702E14">
          <w:rPr>
            <w:rFonts w:ascii="宋体" w:eastAsia="宋体" w:hAnsi="宋体" w:hint="eastAsia"/>
            <w:sz w:val="28"/>
            <w:szCs w:val="28"/>
            <w:rPrChange w:id="261" w:author="张 菲尔" w:date="2020-07-11T00:09:00Z">
              <w:rPr>
                <w:rFonts w:hint="eastAsia"/>
              </w:rPr>
            </w:rPrChange>
          </w:rPr>
          <w:t>、</w:t>
        </w:r>
      </w:ins>
      <w:del w:id="262" w:author="张 菲尔" w:date="2020-07-10T23:12:00Z">
        <w:r w:rsidRPr="00702E14" w:rsidDel="00E64532">
          <w:rPr>
            <w:rFonts w:ascii="宋体" w:eastAsia="宋体" w:hAnsi="宋体" w:hint="eastAsia"/>
            <w:sz w:val="28"/>
            <w:szCs w:val="28"/>
            <w:rPrChange w:id="263" w:author="张 菲尔" w:date="2020-07-11T00:09:00Z">
              <w:rPr>
                <w:rFonts w:hint="eastAsia"/>
              </w:rPr>
            </w:rPrChange>
          </w:rPr>
          <w:delText>和</w:delText>
        </w:r>
      </w:del>
      <w:del w:id="264" w:author="张 菲尔" w:date="2020-07-10T23:11:00Z">
        <w:r w:rsidRPr="00702E14" w:rsidDel="00E64532">
          <w:rPr>
            <w:rFonts w:ascii="宋体" w:eastAsia="宋体" w:hAnsi="宋体" w:hint="eastAsia"/>
            <w:sz w:val="28"/>
            <w:szCs w:val="28"/>
            <w:rPrChange w:id="265" w:author="张 菲尔" w:date="2020-07-11T00:09:00Z">
              <w:rPr>
                <w:rFonts w:hint="eastAsia"/>
              </w:rPr>
            </w:rPrChange>
          </w:rPr>
          <w:delText>一</w:delText>
        </w:r>
      </w:del>
      <w:del w:id="266" w:author="张 菲尔" w:date="2020-07-10T23:10:00Z">
        <w:r w:rsidRPr="00702E14" w:rsidDel="00E64532">
          <w:rPr>
            <w:rFonts w:ascii="宋体" w:eastAsia="宋体" w:hAnsi="宋体" w:hint="eastAsia"/>
            <w:sz w:val="28"/>
            <w:szCs w:val="28"/>
            <w:rPrChange w:id="267" w:author="张 菲尔" w:date="2020-07-11T00:09:00Z">
              <w:rPr>
                <w:rFonts w:hint="eastAsia"/>
              </w:rPr>
            </w:rPrChange>
          </w:rPr>
          <w:delText>个</w:delText>
        </w:r>
      </w:del>
      <w:r w:rsidRPr="00702E14">
        <w:rPr>
          <w:rFonts w:ascii="宋体" w:eastAsia="宋体" w:hAnsi="宋体" w:hint="eastAsia"/>
          <w:sz w:val="28"/>
          <w:szCs w:val="28"/>
          <w:rPrChange w:id="268" w:author="张 菲尔" w:date="2020-07-11T00:09:00Z">
            <w:rPr>
              <w:rFonts w:hint="eastAsia"/>
            </w:rPr>
          </w:rPrChange>
        </w:rPr>
        <w:t>代码编辑</w:t>
      </w:r>
      <w:r w:rsidR="001F2B8C" w:rsidRPr="00702E14">
        <w:rPr>
          <w:rFonts w:ascii="宋体" w:eastAsia="宋体" w:hAnsi="宋体" w:hint="eastAsia"/>
          <w:sz w:val="28"/>
          <w:szCs w:val="28"/>
          <w:rPrChange w:id="269" w:author="张 菲尔" w:date="2020-07-11T00:09:00Z">
            <w:rPr>
              <w:rFonts w:hint="eastAsia"/>
            </w:rPr>
          </w:rPrChange>
        </w:rPr>
        <w:t>输出界面</w:t>
      </w:r>
      <w:ins w:id="270" w:author="张 菲尔" w:date="2020-07-10T23:13:00Z">
        <w:r w:rsidR="00E64532" w:rsidRPr="00702E14">
          <w:rPr>
            <w:rFonts w:ascii="宋体" w:eastAsia="宋体" w:hAnsi="宋体" w:hint="eastAsia"/>
            <w:sz w:val="28"/>
            <w:szCs w:val="28"/>
            <w:rPrChange w:id="271" w:author="张 菲尔" w:date="2020-07-11T00:09:00Z">
              <w:rPr>
                <w:rFonts w:hint="eastAsia"/>
              </w:rPr>
            </w:rPrChange>
          </w:rPr>
          <w:t>以及一系列刚刚创建的</w:t>
        </w:r>
        <w:r w:rsidR="00E64532" w:rsidRPr="00702E14">
          <w:rPr>
            <w:rFonts w:ascii="宋体" w:eastAsia="宋体" w:hAnsi="宋体"/>
            <w:sz w:val="28"/>
            <w:szCs w:val="28"/>
            <w:rPrChange w:id="272" w:author="张 菲尔" w:date="2020-07-11T00:09:00Z">
              <w:rPr/>
            </w:rPrChange>
          </w:rPr>
          <w:t>Actor</w:t>
        </w:r>
      </w:ins>
      <w:r w:rsidR="001F2B8C" w:rsidRPr="00702E14">
        <w:rPr>
          <w:rFonts w:ascii="宋体" w:eastAsia="宋体" w:hAnsi="宋体" w:hint="eastAsia"/>
          <w:sz w:val="28"/>
          <w:szCs w:val="28"/>
          <w:rPrChange w:id="273" w:author="张 菲尔" w:date="2020-07-11T00:09:00Z">
            <w:rPr>
              <w:rFonts w:hint="eastAsia"/>
            </w:rPr>
          </w:rPrChange>
        </w:rPr>
        <w:t>。</w:t>
      </w:r>
      <w:ins w:id="274" w:author="张 菲尔" w:date="2020-07-10T23:17:00Z">
        <w:r w:rsidR="001852BF" w:rsidRPr="00702E14">
          <w:rPr>
            <w:rFonts w:ascii="宋体" w:eastAsia="宋体" w:hAnsi="宋体" w:hint="eastAsia"/>
            <w:sz w:val="28"/>
            <w:szCs w:val="28"/>
            <w:rPrChange w:id="275" w:author="张 菲尔" w:date="2020-07-11T00:09:00Z">
              <w:rPr>
                <w:rFonts w:hint="eastAsia"/>
              </w:rPr>
            </w:rPrChange>
          </w:rPr>
          <w:t>在用户交互上，</w:t>
        </w:r>
      </w:ins>
      <w:ins w:id="276" w:author="张 菲尔" w:date="2020-07-10T23:18:00Z">
        <w:r w:rsidR="001852BF" w:rsidRPr="00702E14">
          <w:rPr>
            <w:rFonts w:ascii="宋体" w:eastAsia="宋体" w:hAnsi="宋体" w:hint="eastAsia"/>
            <w:sz w:val="28"/>
            <w:szCs w:val="28"/>
            <w:rPrChange w:id="277" w:author="张 菲尔" w:date="2020-07-11T00:09:00Z">
              <w:rPr>
                <w:rFonts w:hint="eastAsia"/>
              </w:rPr>
            </w:rPrChange>
          </w:rPr>
          <w:t>我们</w:t>
        </w:r>
      </w:ins>
      <w:del w:id="278" w:author="张 菲尔" w:date="2020-07-10T23:18:00Z">
        <w:r w:rsidR="00963E0F" w:rsidRPr="00702E14" w:rsidDel="001852BF">
          <w:rPr>
            <w:rFonts w:ascii="宋体" w:eastAsia="宋体" w:hAnsi="宋体" w:hint="eastAsia"/>
            <w:sz w:val="28"/>
            <w:szCs w:val="28"/>
            <w:rPrChange w:id="279" w:author="张 菲尔" w:date="2020-07-11T00:09:00Z">
              <w:rPr>
                <w:rFonts w:hint="eastAsia"/>
              </w:rPr>
            </w:rPrChange>
          </w:rPr>
          <w:delText>并</w:delText>
        </w:r>
      </w:del>
      <w:r w:rsidR="001F2B8C" w:rsidRPr="00702E14">
        <w:rPr>
          <w:rFonts w:ascii="宋体" w:eastAsia="宋体" w:hAnsi="宋体" w:hint="eastAsia"/>
          <w:sz w:val="28"/>
          <w:szCs w:val="28"/>
          <w:rPrChange w:id="280" w:author="张 菲尔" w:date="2020-07-11T00:09:00Z">
            <w:rPr>
              <w:rFonts w:hint="eastAsia"/>
            </w:rPr>
          </w:rPrChange>
        </w:rPr>
        <w:t>利用</w:t>
      </w:r>
      <w:r w:rsidR="001F2B8C" w:rsidRPr="00702E14">
        <w:rPr>
          <w:rFonts w:ascii="宋体" w:eastAsia="宋体" w:hAnsi="宋体"/>
          <w:sz w:val="28"/>
          <w:szCs w:val="28"/>
          <w:rPrChange w:id="281" w:author="张 菲尔" w:date="2020-07-11T00:09:00Z">
            <w:rPr/>
          </w:rPrChange>
        </w:rPr>
        <w:t>pgzero</w:t>
      </w:r>
      <w:r w:rsidR="001F2B8C" w:rsidRPr="00702E14">
        <w:rPr>
          <w:rFonts w:ascii="宋体" w:eastAsia="宋体" w:hAnsi="宋体" w:hint="eastAsia"/>
          <w:sz w:val="28"/>
          <w:szCs w:val="28"/>
          <w:rPrChange w:id="282" w:author="张 菲尔" w:date="2020-07-11T00:09:00Z">
            <w:rPr>
              <w:rFonts w:hint="eastAsia"/>
            </w:rPr>
          </w:rPrChange>
        </w:rPr>
        <w:t>库中的</w:t>
      </w:r>
      <w:r w:rsidR="00963E0F" w:rsidRPr="00702E14">
        <w:rPr>
          <w:rFonts w:ascii="宋体" w:eastAsia="宋体" w:hAnsi="宋体"/>
          <w:sz w:val="28"/>
          <w:szCs w:val="28"/>
          <w:rPrChange w:id="283" w:author="张 菲尔" w:date="2020-07-11T00:09:00Z">
            <w:rPr/>
          </w:rPrChange>
        </w:rPr>
        <w:t>on_key_down</w:t>
      </w:r>
      <w:r w:rsidR="00963E0F" w:rsidRPr="00702E14">
        <w:rPr>
          <w:rFonts w:ascii="宋体" w:eastAsia="宋体" w:hAnsi="宋体" w:hint="eastAsia"/>
          <w:sz w:val="28"/>
          <w:szCs w:val="28"/>
          <w:rPrChange w:id="284" w:author="张 菲尔" w:date="2020-07-11T00:09:00Z">
            <w:rPr>
              <w:rFonts w:hint="eastAsia"/>
            </w:rPr>
          </w:rPrChange>
        </w:rPr>
        <w:t>和</w:t>
      </w:r>
      <w:r w:rsidR="00963E0F" w:rsidRPr="00702E14">
        <w:rPr>
          <w:rFonts w:ascii="宋体" w:eastAsia="宋体" w:hAnsi="宋体"/>
          <w:sz w:val="28"/>
          <w:szCs w:val="28"/>
          <w:rPrChange w:id="285" w:author="张 菲尔" w:date="2020-07-11T00:09:00Z">
            <w:rPr/>
          </w:rPrChange>
        </w:rPr>
        <w:t>on_mouse_down</w:t>
      </w:r>
      <w:r w:rsidR="00963E0F" w:rsidRPr="00702E14">
        <w:rPr>
          <w:rFonts w:ascii="宋体" w:eastAsia="宋体" w:hAnsi="宋体" w:hint="eastAsia"/>
          <w:sz w:val="28"/>
          <w:szCs w:val="28"/>
          <w:rPrChange w:id="286" w:author="张 菲尔" w:date="2020-07-11T00:09:00Z">
            <w:rPr>
              <w:rFonts w:hint="eastAsia"/>
            </w:rPr>
          </w:rPrChange>
        </w:rPr>
        <w:t>等</w:t>
      </w:r>
      <w:r w:rsidR="001F2B8C" w:rsidRPr="00702E14">
        <w:rPr>
          <w:rFonts w:ascii="宋体" w:eastAsia="宋体" w:hAnsi="宋体" w:hint="eastAsia"/>
          <w:sz w:val="28"/>
          <w:szCs w:val="28"/>
          <w:rPrChange w:id="287" w:author="张 菲尔" w:date="2020-07-11T00:09:00Z">
            <w:rPr>
              <w:rFonts w:hint="eastAsia"/>
            </w:rPr>
          </w:rPrChange>
        </w:rPr>
        <w:t>监控键盘鼠标动作</w:t>
      </w:r>
      <w:r w:rsidR="00963E0F" w:rsidRPr="00702E14">
        <w:rPr>
          <w:rFonts w:ascii="宋体" w:eastAsia="宋体" w:hAnsi="宋体" w:hint="eastAsia"/>
          <w:sz w:val="28"/>
          <w:szCs w:val="28"/>
          <w:rPrChange w:id="288" w:author="张 菲尔" w:date="2020-07-11T00:09:00Z">
            <w:rPr>
              <w:rFonts w:hint="eastAsia"/>
            </w:rPr>
          </w:rPrChange>
        </w:rPr>
        <w:t>的</w:t>
      </w:r>
      <w:r w:rsidR="001F2B8C" w:rsidRPr="00702E14">
        <w:rPr>
          <w:rFonts w:ascii="宋体" w:eastAsia="宋体" w:hAnsi="宋体" w:hint="eastAsia"/>
          <w:sz w:val="28"/>
          <w:szCs w:val="28"/>
          <w:rPrChange w:id="289" w:author="张 菲尔" w:date="2020-07-11T00:09:00Z">
            <w:rPr>
              <w:rFonts w:hint="eastAsia"/>
            </w:rPr>
          </w:rPrChange>
        </w:rPr>
        <w:t>函数</w:t>
      </w:r>
      <w:ins w:id="290" w:author="张 菲尔" w:date="2020-07-10T23:18:00Z">
        <w:r w:rsidR="001852BF" w:rsidRPr="00702E14">
          <w:rPr>
            <w:rFonts w:ascii="宋体" w:eastAsia="宋体" w:hAnsi="宋体" w:hint="eastAsia"/>
            <w:sz w:val="28"/>
            <w:szCs w:val="28"/>
            <w:rPrChange w:id="291" w:author="张 菲尔" w:date="2020-07-11T00:09:00Z">
              <w:rPr>
                <w:rFonts w:hint="eastAsia"/>
              </w:rPr>
            </w:rPrChange>
          </w:rPr>
          <w:t>，</w:t>
        </w:r>
      </w:ins>
      <w:r w:rsidR="001F2B8C" w:rsidRPr="00702E14">
        <w:rPr>
          <w:rFonts w:ascii="宋体" w:eastAsia="宋体" w:hAnsi="宋体" w:hint="eastAsia"/>
          <w:sz w:val="28"/>
          <w:szCs w:val="28"/>
          <w:rPrChange w:id="292" w:author="张 菲尔" w:date="2020-07-11T00:09:00Z">
            <w:rPr>
              <w:rFonts w:hint="eastAsia"/>
            </w:rPr>
          </w:rPrChange>
        </w:rPr>
        <w:t>实现</w:t>
      </w:r>
      <w:del w:id="293" w:author="张 菲尔" w:date="2020-07-10T23:18:00Z">
        <w:r w:rsidR="001F2B8C" w:rsidRPr="00702E14" w:rsidDel="001852BF">
          <w:rPr>
            <w:rFonts w:ascii="宋体" w:eastAsia="宋体" w:hAnsi="宋体" w:hint="eastAsia"/>
            <w:sz w:val="28"/>
            <w:szCs w:val="28"/>
            <w:rPrChange w:id="294" w:author="张 菲尔" w:date="2020-07-11T00:09:00Z">
              <w:rPr>
                <w:rFonts w:hint="eastAsia"/>
              </w:rPr>
            </w:rPrChange>
          </w:rPr>
          <w:delText>了</w:delText>
        </w:r>
      </w:del>
      <w:r w:rsidR="001F2B8C" w:rsidRPr="00702E14">
        <w:rPr>
          <w:rFonts w:ascii="宋体" w:eastAsia="宋体" w:hAnsi="宋体" w:hint="eastAsia"/>
          <w:sz w:val="28"/>
          <w:szCs w:val="28"/>
          <w:rPrChange w:id="295" w:author="张 菲尔" w:date="2020-07-11T00:09:00Z">
            <w:rPr>
              <w:rFonts w:hint="eastAsia"/>
            </w:rPr>
          </w:rPrChange>
        </w:rPr>
        <w:t>实时</w:t>
      </w:r>
      <w:r w:rsidR="00963E0F" w:rsidRPr="00702E14">
        <w:rPr>
          <w:rFonts w:ascii="宋体" w:eastAsia="宋体" w:hAnsi="宋体" w:hint="eastAsia"/>
          <w:sz w:val="28"/>
          <w:szCs w:val="28"/>
          <w:rPrChange w:id="296" w:author="张 菲尔" w:date="2020-07-11T00:09:00Z">
            <w:rPr>
              <w:rFonts w:hint="eastAsia"/>
            </w:rPr>
          </w:rPrChange>
        </w:rPr>
        <w:t>绘制</w:t>
      </w:r>
      <w:ins w:id="297" w:author="张 菲尔" w:date="2020-07-10T23:18:00Z">
        <w:r w:rsidR="001852BF" w:rsidRPr="00702E14">
          <w:rPr>
            <w:rFonts w:ascii="宋体" w:eastAsia="宋体" w:hAnsi="宋体" w:hint="eastAsia"/>
            <w:sz w:val="28"/>
            <w:szCs w:val="28"/>
            <w:rPrChange w:id="298" w:author="张 菲尔" w:date="2020-07-11T00:09:00Z">
              <w:rPr>
                <w:rFonts w:hint="eastAsia"/>
              </w:rPr>
            </w:rPrChange>
          </w:rPr>
          <w:t>输入</w:t>
        </w:r>
      </w:ins>
      <w:r w:rsidR="001F2B8C" w:rsidRPr="00702E14">
        <w:rPr>
          <w:rFonts w:ascii="宋体" w:eastAsia="宋体" w:hAnsi="宋体" w:hint="eastAsia"/>
          <w:sz w:val="28"/>
          <w:szCs w:val="28"/>
          <w:rPrChange w:id="299" w:author="张 菲尔" w:date="2020-07-11T00:09:00Z">
            <w:rPr>
              <w:rFonts w:hint="eastAsia"/>
            </w:rPr>
          </w:rPrChange>
        </w:rPr>
        <w:t>代码和输出内容，</w:t>
      </w:r>
      <w:del w:id="300" w:author="张 菲尔" w:date="2020-07-10T23:18:00Z">
        <w:r w:rsidR="001F2B8C" w:rsidRPr="00702E14" w:rsidDel="001852BF">
          <w:rPr>
            <w:rFonts w:ascii="宋体" w:eastAsia="宋体" w:hAnsi="宋体" w:hint="eastAsia"/>
            <w:sz w:val="28"/>
            <w:szCs w:val="28"/>
            <w:rPrChange w:id="301" w:author="张 菲尔" w:date="2020-07-11T00:09:00Z">
              <w:rPr>
                <w:rFonts w:hint="eastAsia"/>
              </w:rPr>
            </w:rPrChange>
          </w:rPr>
          <w:delText>以及</w:delText>
        </w:r>
      </w:del>
      <w:r w:rsidR="001B2AF8" w:rsidRPr="00702E14">
        <w:rPr>
          <w:rFonts w:ascii="宋体" w:eastAsia="宋体" w:hAnsi="宋体" w:hint="eastAsia"/>
          <w:sz w:val="28"/>
          <w:szCs w:val="28"/>
          <w:rPrChange w:id="302" w:author="张 菲尔" w:date="2020-07-11T00:09:00Z">
            <w:rPr>
              <w:rFonts w:hint="eastAsia"/>
            </w:rPr>
          </w:rPrChange>
        </w:rPr>
        <w:t>调用</w:t>
      </w:r>
      <w:r w:rsidR="00C75B7F" w:rsidRPr="00702E14">
        <w:rPr>
          <w:rFonts w:ascii="宋体" w:eastAsia="宋体" w:hAnsi="宋体" w:hint="eastAsia"/>
          <w:sz w:val="28"/>
          <w:szCs w:val="28"/>
          <w:rPrChange w:id="303" w:author="张 菲尔" w:date="2020-07-11T00:09:00Z">
            <w:rPr>
              <w:rFonts w:hint="eastAsia"/>
            </w:rPr>
          </w:rPrChange>
        </w:rPr>
        <w:t>对应的动画和音频函数，从而实现了用户与</w:t>
      </w:r>
      <w:r w:rsidR="00C75B7F" w:rsidRPr="00702E14">
        <w:rPr>
          <w:rFonts w:ascii="宋体" w:eastAsia="宋体" w:hAnsi="宋体"/>
          <w:sz w:val="28"/>
          <w:szCs w:val="28"/>
          <w:rPrChange w:id="304" w:author="张 菲尔" w:date="2020-07-11T00:09:00Z">
            <w:rPr/>
          </w:rPrChange>
        </w:rPr>
        <w:t>npc</w:t>
      </w:r>
      <w:r w:rsidR="00C75B7F" w:rsidRPr="00702E14">
        <w:rPr>
          <w:rFonts w:ascii="宋体" w:eastAsia="宋体" w:hAnsi="宋体" w:hint="eastAsia"/>
          <w:sz w:val="28"/>
          <w:szCs w:val="28"/>
          <w:rPrChange w:id="305" w:author="张 菲尔" w:date="2020-07-11T00:09:00Z">
            <w:rPr>
              <w:rFonts w:hint="eastAsia"/>
            </w:rPr>
          </w:rPrChange>
        </w:rPr>
        <w:t>的互动</w:t>
      </w:r>
      <w:r w:rsidR="001F2B8C" w:rsidRPr="00702E14">
        <w:rPr>
          <w:rFonts w:ascii="宋体" w:eastAsia="宋体" w:hAnsi="宋体" w:hint="eastAsia"/>
          <w:sz w:val="28"/>
          <w:szCs w:val="28"/>
          <w:rPrChange w:id="306" w:author="张 菲尔" w:date="2020-07-11T00:09:00Z">
            <w:rPr>
              <w:rFonts w:hint="eastAsia"/>
            </w:rPr>
          </w:rPrChange>
        </w:rPr>
        <w:t>。</w:t>
      </w:r>
      <w:r w:rsidR="002E32E0" w:rsidRPr="00702E14">
        <w:rPr>
          <w:rFonts w:ascii="宋体" w:eastAsia="宋体" w:hAnsi="宋体" w:hint="eastAsia"/>
          <w:sz w:val="28"/>
          <w:szCs w:val="28"/>
          <w:rPrChange w:id="307" w:author="张 菲尔" w:date="2020-07-11T00:09:00Z">
            <w:rPr>
              <w:rFonts w:hint="eastAsia"/>
            </w:rPr>
          </w:rPrChange>
        </w:rPr>
        <w:t>在用户输入代码的同时，用</w:t>
      </w:r>
      <w:r w:rsidR="002E32E0" w:rsidRPr="00702E14">
        <w:rPr>
          <w:rFonts w:ascii="宋体" w:eastAsia="宋体" w:hAnsi="宋体"/>
          <w:sz w:val="28"/>
          <w:szCs w:val="28"/>
          <w:rPrChange w:id="308" w:author="张 菲尔" w:date="2020-07-11T00:09:00Z">
            <w:rPr/>
          </w:rPrChange>
        </w:rPr>
        <w:t>code_content[</w:t>
      </w:r>
      <w:ins w:id="309" w:author="张 菲尔" w:date="2020-07-10T23:16:00Z">
        <w:del w:id="310" w:author="朱 嘉木" w:date="2020-07-11T00:15:00Z">
          <w:r w:rsidR="001852BF" w:rsidRPr="00702E14" w:rsidDel="009908ED">
            <w:rPr>
              <w:rFonts w:ascii="宋体" w:eastAsia="宋体" w:hAnsi="宋体"/>
              <w:sz w:val="28"/>
              <w:szCs w:val="28"/>
              <w:rPrChange w:id="311" w:author="张 菲尔" w:date="2020-07-11T00:09:00Z">
                <w:rPr/>
              </w:rPrChange>
            </w:rPr>
            <w:delText xml:space="preserve"> </w:delText>
          </w:r>
        </w:del>
      </w:ins>
      <w:r w:rsidR="002E32E0" w:rsidRPr="00702E14">
        <w:rPr>
          <w:rFonts w:ascii="宋体" w:eastAsia="宋体" w:hAnsi="宋体"/>
          <w:sz w:val="28"/>
          <w:szCs w:val="28"/>
          <w:rPrChange w:id="312" w:author="张 菲尔" w:date="2020-07-11T00:09:00Z">
            <w:rPr/>
          </w:rPrChange>
        </w:rPr>
        <w:t>]</w:t>
      </w:r>
      <w:r w:rsidR="002E32E0" w:rsidRPr="00702E14">
        <w:rPr>
          <w:rFonts w:ascii="宋体" w:eastAsia="宋体" w:hAnsi="宋体" w:hint="eastAsia"/>
          <w:sz w:val="28"/>
          <w:szCs w:val="28"/>
          <w:rPrChange w:id="313" w:author="张 菲尔" w:date="2020-07-11T00:09:00Z">
            <w:rPr>
              <w:rFonts w:hint="eastAsia"/>
            </w:rPr>
          </w:rPrChange>
        </w:rPr>
        <w:t>实时记录用户输入</w:t>
      </w:r>
      <w:r w:rsidR="002E32E0" w:rsidRPr="00702E14">
        <w:rPr>
          <w:rFonts w:ascii="宋体" w:eastAsia="宋体" w:hAnsi="宋体" w:hint="eastAsia"/>
          <w:sz w:val="28"/>
          <w:szCs w:val="28"/>
          <w:rPrChange w:id="314" w:author="张 菲尔" w:date="2020-07-11T00:09:00Z">
            <w:rPr>
              <w:rFonts w:hint="eastAsia"/>
            </w:rPr>
          </w:rPrChange>
        </w:rPr>
        <w:lastRenderedPageBreak/>
        <w:t>的内容</w:t>
      </w:r>
      <w:r w:rsidR="00147A90" w:rsidRPr="00702E14">
        <w:rPr>
          <w:rFonts w:ascii="宋体" w:eastAsia="宋体" w:hAnsi="宋体" w:hint="eastAsia"/>
          <w:sz w:val="28"/>
          <w:szCs w:val="28"/>
          <w:rPrChange w:id="315" w:author="张 菲尔" w:date="2020-07-11T00:09:00Z">
            <w:rPr>
              <w:rFonts w:hint="eastAsia"/>
            </w:rPr>
          </w:rPrChange>
        </w:rPr>
        <w:t>，</w:t>
      </w:r>
      <w:r w:rsidR="00C75B7F" w:rsidRPr="00702E14">
        <w:rPr>
          <w:rFonts w:ascii="宋体" w:eastAsia="宋体" w:hAnsi="宋体" w:hint="eastAsia"/>
          <w:sz w:val="28"/>
          <w:szCs w:val="28"/>
          <w:rPrChange w:id="316" w:author="张 菲尔" w:date="2020-07-11T00:09:00Z">
            <w:rPr>
              <w:rFonts w:hint="eastAsia"/>
            </w:rPr>
          </w:rPrChange>
        </w:rPr>
        <w:t>用自定义的</w:t>
      </w:r>
      <w:r w:rsidR="00C75B7F" w:rsidRPr="00702E14">
        <w:rPr>
          <w:rFonts w:ascii="宋体" w:eastAsia="宋体" w:hAnsi="宋体"/>
          <w:sz w:val="28"/>
          <w:szCs w:val="28"/>
          <w:rPrChange w:id="317" w:author="张 菲尔" w:date="2020-07-11T00:09:00Z">
            <w:rPr/>
          </w:rPrChange>
        </w:rPr>
        <w:t>save_file</w:t>
      </w:r>
      <w:r w:rsidR="00C75B7F" w:rsidRPr="00702E14">
        <w:rPr>
          <w:rFonts w:ascii="宋体" w:eastAsia="宋体" w:hAnsi="宋体" w:hint="eastAsia"/>
          <w:sz w:val="28"/>
          <w:szCs w:val="28"/>
          <w:rPrChange w:id="318" w:author="张 菲尔" w:date="2020-07-11T00:09:00Z">
            <w:rPr>
              <w:rFonts w:hint="eastAsia"/>
            </w:rPr>
          </w:rPrChange>
        </w:rPr>
        <w:t>函数将其写入目录下的</w:t>
      </w:r>
      <w:r w:rsidR="00C75B7F" w:rsidRPr="00702E14">
        <w:rPr>
          <w:rFonts w:ascii="宋体" w:eastAsia="宋体" w:hAnsi="宋体"/>
          <w:sz w:val="28"/>
          <w:szCs w:val="28"/>
          <w:rPrChange w:id="319" w:author="张 菲尔" w:date="2020-07-11T00:09:00Z">
            <w:rPr/>
          </w:rPrChange>
        </w:rPr>
        <w:t>my_code.py</w:t>
      </w:r>
      <w:r w:rsidR="00C75B7F" w:rsidRPr="00702E14">
        <w:rPr>
          <w:rFonts w:ascii="宋体" w:eastAsia="宋体" w:hAnsi="宋体" w:hint="eastAsia"/>
          <w:sz w:val="28"/>
          <w:szCs w:val="28"/>
          <w:rPrChange w:id="320" w:author="张 菲尔" w:date="2020-07-11T00:09:00Z">
            <w:rPr>
              <w:rFonts w:hint="eastAsia"/>
            </w:rPr>
          </w:rPrChange>
        </w:rPr>
        <w:t>文件</w:t>
      </w:r>
      <w:r w:rsidR="00147A90" w:rsidRPr="00702E14">
        <w:rPr>
          <w:rFonts w:ascii="宋体" w:eastAsia="宋体" w:hAnsi="宋体" w:hint="eastAsia"/>
          <w:sz w:val="28"/>
          <w:szCs w:val="28"/>
          <w:rPrChange w:id="321" w:author="张 菲尔" w:date="2020-07-11T00:09:00Z">
            <w:rPr>
              <w:rFonts w:hint="eastAsia"/>
            </w:rPr>
          </w:rPrChange>
        </w:rPr>
        <w:t>，</w:t>
      </w:r>
      <w:r w:rsidR="00C75B7F" w:rsidRPr="00702E14">
        <w:rPr>
          <w:rFonts w:ascii="宋体" w:eastAsia="宋体" w:hAnsi="宋体" w:hint="eastAsia"/>
          <w:sz w:val="28"/>
          <w:szCs w:val="28"/>
          <w:rPrChange w:id="322" w:author="张 菲尔" w:date="2020-07-11T00:09:00Z">
            <w:rPr>
              <w:rFonts w:hint="eastAsia"/>
            </w:rPr>
          </w:rPrChange>
        </w:rPr>
        <w:t>并绘制到代码编辑框中</w:t>
      </w:r>
      <w:r w:rsidR="002E32E0" w:rsidRPr="00702E14">
        <w:rPr>
          <w:rFonts w:ascii="宋体" w:eastAsia="宋体" w:hAnsi="宋体" w:hint="eastAsia"/>
          <w:sz w:val="28"/>
          <w:szCs w:val="28"/>
          <w:rPrChange w:id="323" w:author="张 菲尔" w:date="2020-07-11T00:09:00Z">
            <w:rPr>
              <w:rFonts w:hint="eastAsia"/>
            </w:rPr>
          </w:rPrChange>
        </w:rPr>
        <w:t>，当用户点击“运行”按钮时运行该文件并将输出结果</w:t>
      </w:r>
      <w:r w:rsidR="00C75B7F" w:rsidRPr="00702E14">
        <w:rPr>
          <w:rFonts w:ascii="宋体" w:eastAsia="宋体" w:hAnsi="宋体" w:hint="eastAsia"/>
          <w:sz w:val="28"/>
          <w:szCs w:val="28"/>
          <w:rPrChange w:id="324" w:author="张 菲尔" w:date="2020-07-11T00:09:00Z">
            <w:rPr>
              <w:rFonts w:hint="eastAsia"/>
            </w:rPr>
          </w:rPrChange>
        </w:rPr>
        <w:t>用</w:t>
      </w:r>
      <w:r w:rsidR="00C75B7F" w:rsidRPr="00702E14">
        <w:rPr>
          <w:rFonts w:ascii="宋体" w:eastAsia="宋体" w:hAnsi="宋体"/>
          <w:sz w:val="28"/>
          <w:szCs w:val="28"/>
          <w:rPrChange w:id="325" w:author="张 菲尔" w:date="2020-07-11T00:09:00Z">
            <w:rPr/>
          </w:rPrChange>
        </w:rPr>
        <w:t>exec_file</w:t>
      </w:r>
      <w:r w:rsidR="00C75B7F" w:rsidRPr="00702E14">
        <w:rPr>
          <w:rFonts w:ascii="宋体" w:eastAsia="宋体" w:hAnsi="宋体" w:hint="eastAsia"/>
          <w:sz w:val="28"/>
          <w:szCs w:val="28"/>
          <w:rPrChange w:id="326" w:author="张 菲尔" w:date="2020-07-11T00:09:00Z">
            <w:rPr>
              <w:rFonts w:hint="eastAsia"/>
            </w:rPr>
          </w:rPrChange>
        </w:rPr>
        <w:t>函数</w:t>
      </w:r>
      <w:r w:rsidR="002E32E0" w:rsidRPr="00702E14">
        <w:rPr>
          <w:rFonts w:ascii="宋体" w:eastAsia="宋体" w:hAnsi="宋体" w:hint="eastAsia"/>
          <w:sz w:val="28"/>
          <w:szCs w:val="28"/>
          <w:rPrChange w:id="327" w:author="张 菲尔" w:date="2020-07-11T00:09:00Z">
            <w:rPr>
              <w:rFonts w:hint="eastAsia"/>
            </w:rPr>
          </w:rPrChange>
        </w:rPr>
        <w:t>写入</w:t>
      </w:r>
      <w:r w:rsidR="002E32E0" w:rsidRPr="00702E14">
        <w:rPr>
          <w:rFonts w:ascii="宋体" w:eastAsia="宋体" w:hAnsi="宋体"/>
          <w:sz w:val="28"/>
          <w:szCs w:val="28"/>
          <w:rPrChange w:id="328" w:author="张 菲尔" w:date="2020-07-11T00:09:00Z">
            <w:rPr/>
          </w:rPrChange>
        </w:rPr>
        <w:t>result.txt</w:t>
      </w:r>
      <w:r w:rsidR="002E32E0" w:rsidRPr="00702E14">
        <w:rPr>
          <w:rFonts w:ascii="宋体" w:eastAsia="宋体" w:hAnsi="宋体" w:hint="eastAsia"/>
          <w:sz w:val="28"/>
          <w:szCs w:val="28"/>
          <w:rPrChange w:id="329" w:author="张 菲尔" w:date="2020-07-11T00:09:00Z">
            <w:rPr>
              <w:rFonts w:hint="eastAsia"/>
            </w:rPr>
          </w:rPrChange>
        </w:rPr>
        <w:t>，再绘制到</w:t>
      </w:r>
      <w:r w:rsidR="00147A90" w:rsidRPr="00702E14">
        <w:rPr>
          <w:rFonts w:ascii="宋体" w:eastAsia="宋体" w:hAnsi="宋体" w:hint="eastAsia"/>
          <w:sz w:val="28"/>
          <w:szCs w:val="28"/>
          <w:rPrChange w:id="330" w:author="张 菲尔" w:date="2020-07-11T00:09:00Z">
            <w:rPr>
              <w:rFonts w:hint="eastAsia"/>
            </w:rPr>
          </w:rPrChange>
        </w:rPr>
        <w:t>运行结果</w:t>
      </w:r>
      <w:r w:rsidR="002E32E0" w:rsidRPr="00702E14">
        <w:rPr>
          <w:rFonts w:ascii="宋体" w:eastAsia="宋体" w:hAnsi="宋体" w:hint="eastAsia"/>
          <w:sz w:val="28"/>
          <w:szCs w:val="28"/>
          <w:rPrChange w:id="331" w:author="张 菲尔" w:date="2020-07-11T00:09:00Z">
            <w:rPr>
              <w:rFonts w:hint="eastAsia"/>
            </w:rPr>
          </w:rPrChange>
        </w:rPr>
        <w:t>显示框中</w:t>
      </w:r>
      <w:ins w:id="332" w:author="张 菲尔" w:date="2020-07-10T23:19:00Z">
        <w:r w:rsidR="001852BF" w:rsidRPr="00702E14">
          <w:rPr>
            <w:rFonts w:ascii="宋体" w:eastAsia="宋体" w:hAnsi="宋体" w:hint="eastAsia"/>
            <w:sz w:val="28"/>
            <w:szCs w:val="28"/>
            <w:rPrChange w:id="333" w:author="张 菲尔" w:date="2020-07-11T00:09:00Z">
              <w:rPr>
                <w:rFonts w:hint="eastAsia"/>
              </w:rPr>
            </w:rPrChange>
          </w:rPr>
          <w:t>，从而实现编辑并运行代码的功能</w:t>
        </w:r>
      </w:ins>
      <w:r w:rsidR="002E32E0" w:rsidRPr="00702E14">
        <w:rPr>
          <w:rFonts w:ascii="宋体" w:eastAsia="宋体" w:hAnsi="宋体" w:hint="eastAsia"/>
          <w:sz w:val="28"/>
          <w:szCs w:val="28"/>
          <w:rPrChange w:id="334" w:author="张 菲尔" w:date="2020-07-11T00:09:00Z">
            <w:rPr>
              <w:rFonts w:hint="eastAsia"/>
            </w:rPr>
          </w:rPrChange>
        </w:rPr>
        <w:t>。</w:t>
      </w:r>
    </w:p>
    <w:p w14:paraId="4A637BA7" w14:textId="1619DE84" w:rsidR="00147A90" w:rsidRPr="00702E14" w:rsidRDefault="00147A90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  <w:rPrChange w:id="335" w:author="张 菲尔" w:date="2020-07-11T00:09:00Z">
            <w:rPr/>
          </w:rPrChange>
        </w:rPr>
        <w:pPrChange w:id="336" w:author="张 菲尔" w:date="2020-07-11T00:09:00Z">
          <w:pPr>
            <w:ind w:firstLine="645"/>
          </w:pPr>
        </w:pPrChange>
      </w:pPr>
      <w:r w:rsidRPr="00702E14">
        <w:rPr>
          <w:rFonts w:ascii="宋体" w:eastAsia="宋体" w:hAnsi="宋体" w:hint="eastAsia"/>
          <w:sz w:val="28"/>
          <w:szCs w:val="28"/>
          <w:rPrChange w:id="337" w:author="张 菲尔" w:date="2020-07-11T00:09:00Z">
            <w:rPr>
              <w:rFonts w:hint="eastAsia"/>
            </w:rPr>
          </w:rPrChange>
        </w:rPr>
        <w:t>关于图片和动画，我们</w:t>
      </w:r>
      <w:r w:rsidR="00DD382D" w:rsidRPr="00702E14">
        <w:rPr>
          <w:rFonts w:ascii="宋体" w:eastAsia="宋体" w:hAnsi="宋体" w:hint="eastAsia"/>
          <w:sz w:val="28"/>
          <w:szCs w:val="28"/>
          <w:rPrChange w:id="338" w:author="张 菲尔" w:date="2020-07-11T00:09:00Z">
            <w:rPr>
              <w:rFonts w:hint="eastAsia"/>
            </w:rPr>
          </w:rPrChange>
        </w:rPr>
        <w:t>所使用的素材全部为自己绘制</w:t>
      </w:r>
      <w:ins w:id="339" w:author="张 菲尔" w:date="2020-07-10T23:21:00Z">
        <w:r w:rsidR="001852BF" w:rsidRPr="00702E14">
          <w:rPr>
            <w:rFonts w:ascii="宋体" w:eastAsia="宋体" w:hAnsi="宋体" w:hint="eastAsia"/>
            <w:sz w:val="28"/>
            <w:szCs w:val="28"/>
            <w:rPrChange w:id="340" w:author="张 菲尔" w:date="2020-07-11T00:09:00Z">
              <w:rPr>
                <w:rFonts w:hint="eastAsia"/>
              </w:rPr>
            </w:rPrChange>
          </w:rPr>
          <w:t>，主要为</w:t>
        </w:r>
        <w:r w:rsidR="001852BF" w:rsidRPr="00702E14">
          <w:rPr>
            <w:rFonts w:ascii="宋体" w:eastAsia="宋体" w:hAnsi="宋体"/>
            <w:sz w:val="28"/>
            <w:szCs w:val="28"/>
            <w:rPrChange w:id="341" w:author="张 菲尔" w:date="2020-07-11T00:09:00Z">
              <w:rPr/>
            </w:rPrChange>
          </w:rPr>
          <w:t>npc</w:t>
        </w:r>
        <w:r w:rsidR="001852BF" w:rsidRPr="00702E14">
          <w:rPr>
            <w:rFonts w:ascii="宋体" w:eastAsia="宋体" w:hAnsi="宋体" w:hint="eastAsia"/>
            <w:sz w:val="28"/>
            <w:szCs w:val="28"/>
            <w:rPrChange w:id="342" w:author="张 菲尔" w:date="2020-07-11T00:09:00Z">
              <w:rPr>
                <w:rFonts w:hint="eastAsia"/>
              </w:rPr>
            </w:rPrChange>
          </w:rPr>
          <w:t>和背景动画</w:t>
        </w:r>
      </w:ins>
      <w:r w:rsidR="00DD382D" w:rsidRPr="00702E14">
        <w:rPr>
          <w:rFonts w:ascii="宋体" w:eastAsia="宋体" w:hAnsi="宋体" w:hint="eastAsia"/>
          <w:sz w:val="28"/>
          <w:szCs w:val="28"/>
          <w:rPrChange w:id="343" w:author="张 菲尔" w:date="2020-07-11T00:09:00Z">
            <w:rPr>
              <w:rFonts w:hint="eastAsia"/>
            </w:rPr>
          </w:rPrChange>
        </w:rPr>
        <w:t>。我们设计了</w:t>
      </w:r>
      <w:r w:rsidRPr="00702E14">
        <w:rPr>
          <w:rFonts w:ascii="宋体" w:eastAsia="宋体" w:hAnsi="宋体" w:hint="eastAsia"/>
          <w:sz w:val="28"/>
          <w:szCs w:val="28"/>
          <w:rPrChange w:id="344" w:author="张 菲尔" w:date="2020-07-11T00:09:00Z">
            <w:rPr>
              <w:rFonts w:hint="eastAsia"/>
            </w:rPr>
          </w:rPrChange>
        </w:rPr>
        <w:t>心心仔作为</w:t>
      </w:r>
      <w:r w:rsidRPr="00702E14">
        <w:rPr>
          <w:rFonts w:ascii="宋体" w:eastAsia="宋体" w:hAnsi="宋体"/>
          <w:sz w:val="28"/>
          <w:szCs w:val="28"/>
          <w:rPrChange w:id="345" w:author="张 菲尔" w:date="2020-07-11T00:09:00Z">
            <w:rPr/>
          </w:rPrChange>
        </w:rPr>
        <w:t>npc</w:t>
      </w:r>
      <w:r w:rsidRPr="00702E14">
        <w:rPr>
          <w:rFonts w:ascii="宋体" w:eastAsia="宋体" w:hAnsi="宋体" w:hint="eastAsia"/>
          <w:sz w:val="28"/>
          <w:szCs w:val="28"/>
          <w:rPrChange w:id="346" w:author="张 菲尔" w:date="2020-07-11T00:09:00Z">
            <w:rPr>
              <w:rFonts w:hint="eastAsia"/>
            </w:rPr>
          </w:rPrChange>
        </w:rPr>
        <w:t>，并手动绘制了它的各种状态和动作图片，利用图片的切换</w:t>
      </w:r>
      <w:ins w:id="347" w:author="张 菲尔" w:date="2020-07-10T23:20:00Z">
        <w:r w:rsidR="001852BF" w:rsidRPr="00702E14">
          <w:rPr>
            <w:rFonts w:ascii="宋体" w:eastAsia="宋体" w:hAnsi="宋体" w:hint="eastAsia"/>
            <w:sz w:val="28"/>
            <w:szCs w:val="28"/>
            <w:rPrChange w:id="348" w:author="张 菲尔" w:date="2020-07-11T00:09:00Z">
              <w:rPr>
                <w:rFonts w:hint="eastAsia"/>
              </w:rPr>
            </w:rPrChange>
          </w:rPr>
          <w:t>、</w:t>
        </w:r>
      </w:ins>
      <w:del w:id="349" w:author="张 菲尔" w:date="2020-07-10T23:20:00Z">
        <w:r w:rsidRPr="00702E14" w:rsidDel="001852BF">
          <w:rPr>
            <w:rFonts w:ascii="宋体" w:eastAsia="宋体" w:hAnsi="宋体" w:hint="eastAsia"/>
            <w:sz w:val="28"/>
            <w:szCs w:val="28"/>
            <w:rPrChange w:id="350" w:author="张 菲尔" w:date="2020-07-11T00:09:00Z">
              <w:rPr>
                <w:rFonts w:hint="eastAsia"/>
              </w:rPr>
            </w:rPrChange>
          </w:rPr>
          <w:delText>和</w:delText>
        </w:r>
      </w:del>
      <w:r w:rsidRPr="00702E14">
        <w:rPr>
          <w:rFonts w:ascii="宋体" w:eastAsia="宋体" w:hAnsi="宋体"/>
          <w:sz w:val="28"/>
          <w:szCs w:val="28"/>
          <w:rPrChange w:id="351" w:author="张 菲尔" w:date="2020-07-11T00:09:00Z">
            <w:rPr/>
          </w:rPrChange>
        </w:rPr>
        <w:t>animat</w:t>
      </w:r>
      <w:r w:rsidR="00DD382D" w:rsidRPr="00702E14">
        <w:rPr>
          <w:rFonts w:ascii="宋体" w:eastAsia="宋体" w:hAnsi="宋体"/>
          <w:sz w:val="28"/>
          <w:szCs w:val="28"/>
          <w:rPrChange w:id="352" w:author="张 菲尔" w:date="2020-07-11T00:09:00Z">
            <w:rPr/>
          </w:rPrChange>
        </w:rPr>
        <w:t>e</w:t>
      </w:r>
      <w:r w:rsidR="00DD382D" w:rsidRPr="00702E14">
        <w:rPr>
          <w:rFonts w:ascii="宋体" w:eastAsia="宋体" w:hAnsi="宋体" w:hint="eastAsia"/>
          <w:sz w:val="28"/>
          <w:szCs w:val="28"/>
          <w:rPrChange w:id="353" w:author="张 菲尔" w:date="2020-07-11T00:09:00Z">
            <w:rPr>
              <w:rFonts w:hint="eastAsia"/>
            </w:rPr>
          </w:rPrChange>
        </w:rPr>
        <w:t>函数</w:t>
      </w:r>
      <w:ins w:id="354" w:author="张 菲尔" w:date="2020-07-10T23:20:00Z">
        <w:r w:rsidR="001852BF" w:rsidRPr="00702E14">
          <w:rPr>
            <w:rFonts w:ascii="宋体" w:eastAsia="宋体" w:hAnsi="宋体" w:hint="eastAsia"/>
            <w:sz w:val="28"/>
            <w:szCs w:val="28"/>
            <w:rPrChange w:id="355" w:author="张 菲尔" w:date="2020-07-11T00:09:00Z">
              <w:rPr>
                <w:rFonts w:hint="eastAsia"/>
              </w:rPr>
            </w:rPrChange>
          </w:rPr>
          <w:t>和</w:t>
        </w:r>
      </w:ins>
      <w:del w:id="356" w:author="张 菲尔" w:date="2020-07-10T23:20:00Z">
        <w:r w:rsidR="00DD382D" w:rsidRPr="00702E14" w:rsidDel="001852BF">
          <w:rPr>
            <w:rFonts w:ascii="宋体" w:eastAsia="宋体" w:hAnsi="宋体" w:hint="eastAsia"/>
            <w:sz w:val="28"/>
            <w:szCs w:val="28"/>
            <w:rPrChange w:id="357" w:author="张 菲尔" w:date="2020-07-11T00:09:00Z">
              <w:rPr>
                <w:rFonts w:hint="eastAsia"/>
              </w:rPr>
            </w:rPrChange>
          </w:rPr>
          <w:delText>，</w:delText>
        </w:r>
      </w:del>
      <w:r w:rsidR="00DD382D" w:rsidRPr="00702E14">
        <w:rPr>
          <w:rFonts w:ascii="宋体" w:eastAsia="宋体" w:hAnsi="宋体"/>
          <w:sz w:val="28"/>
          <w:szCs w:val="28"/>
          <w:rPrChange w:id="358" w:author="张 菲尔" w:date="2020-07-11T00:09:00Z">
            <w:rPr/>
          </w:rPrChange>
        </w:rPr>
        <w:t>clock对象等实现了图片的动态化。背景中的云朵，</w:t>
      </w:r>
      <w:r w:rsidR="001B2AF8" w:rsidRPr="00702E14">
        <w:rPr>
          <w:rFonts w:ascii="宋体" w:eastAsia="宋体" w:hAnsi="宋体" w:hint="eastAsia"/>
          <w:sz w:val="28"/>
          <w:szCs w:val="28"/>
          <w:rPrChange w:id="359" w:author="张 菲尔" w:date="2020-07-11T00:09:00Z">
            <w:rPr>
              <w:rFonts w:hint="eastAsia"/>
            </w:rPr>
          </w:rPrChange>
        </w:rPr>
        <w:t>花草</w:t>
      </w:r>
      <w:r w:rsidR="00DD382D" w:rsidRPr="00702E14">
        <w:rPr>
          <w:rFonts w:ascii="宋体" w:eastAsia="宋体" w:hAnsi="宋体" w:hint="eastAsia"/>
          <w:sz w:val="28"/>
          <w:szCs w:val="28"/>
          <w:rPrChange w:id="360" w:author="张 菲尔" w:date="2020-07-11T00:09:00Z">
            <w:rPr>
              <w:rFonts w:hint="eastAsia"/>
            </w:rPr>
          </w:rPrChange>
        </w:rPr>
        <w:t>，太阳</w:t>
      </w:r>
      <w:ins w:id="361" w:author="张 菲尔" w:date="2020-07-10T23:22:00Z">
        <w:r w:rsidR="001852BF" w:rsidRPr="00702E14">
          <w:rPr>
            <w:rFonts w:ascii="宋体" w:eastAsia="宋体" w:hAnsi="宋体" w:hint="eastAsia"/>
            <w:sz w:val="28"/>
            <w:szCs w:val="28"/>
            <w:rPrChange w:id="362" w:author="张 菲尔" w:date="2020-07-11T00:09:00Z">
              <w:rPr>
                <w:rFonts w:hint="eastAsia"/>
              </w:rPr>
            </w:rPrChange>
          </w:rPr>
          <w:t>则通过判断当前</w:t>
        </w:r>
      </w:ins>
      <w:ins w:id="363" w:author="张 菲尔" w:date="2020-07-10T23:25:00Z">
        <w:r w:rsidR="001852BF" w:rsidRPr="00702E14">
          <w:rPr>
            <w:rFonts w:ascii="宋体" w:eastAsia="宋体" w:hAnsi="宋体" w:hint="eastAsia"/>
            <w:sz w:val="28"/>
            <w:szCs w:val="28"/>
            <w:rPrChange w:id="364" w:author="张 菲尔" w:date="2020-07-11T00:09:00Z">
              <w:rPr>
                <w:rFonts w:hint="eastAsia"/>
              </w:rPr>
            </w:rPrChange>
          </w:rPr>
          <w:t>计算机时间的</w:t>
        </w:r>
      </w:ins>
      <w:ins w:id="365" w:author="张 菲尔" w:date="2020-07-10T23:23:00Z">
        <w:r w:rsidR="001852BF" w:rsidRPr="00702E14">
          <w:rPr>
            <w:rFonts w:ascii="宋体" w:eastAsia="宋体" w:hAnsi="宋体" w:hint="eastAsia"/>
            <w:sz w:val="28"/>
            <w:szCs w:val="28"/>
            <w:rPrChange w:id="366" w:author="张 菲尔" w:date="2020-07-11T00:09:00Z">
              <w:rPr>
                <w:rFonts w:hint="eastAsia"/>
              </w:rPr>
            </w:rPrChange>
          </w:rPr>
          <w:t>奇偶</w:t>
        </w:r>
      </w:ins>
      <w:ins w:id="367" w:author="张 菲尔" w:date="2020-07-10T23:25:00Z">
        <w:r w:rsidR="001852BF" w:rsidRPr="00702E14">
          <w:rPr>
            <w:rFonts w:ascii="宋体" w:eastAsia="宋体" w:hAnsi="宋体" w:hint="eastAsia"/>
            <w:sz w:val="28"/>
            <w:szCs w:val="28"/>
            <w:rPrChange w:id="368" w:author="张 菲尔" w:date="2020-07-11T00:09:00Z">
              <w:rPr>
                <w:rFonts w:hint="eastAsia"/>
              </w:rPr>
            </w:rPrChange>
          </w:rPr>
          <w:t>性</w:t>
        </w:r>
      </w:ins>
      <w:ins w:id="369" w:author="张 菲尔" w:date="2020-07-10T23:23:00Z">
        <w:r w:rsidR="001852BF" w:rsidRPr="00702E14">
          <w:rPr>
            <w:rFonts w:ascii="宋体" w:eastAsia="宋体" w:hAnsi="宋体" w:hint="eastAsia"/>
            <w:sz w:val="28"/>
            <w:szCs w:val="28"/>
            <w:rPrChange w:id="370" w:author="张 菲尔" w:date="2020-07-11T00:09:00Z">
              <w:rPr>
                <w:rFonts w:hint="eastAsia"/>
              </w:rPr>
            </w:rPrChange>
          </w:rPr>
          <w:t>，</w:t>
        </w:r>
      </w:ins>
      <w:ins w:id="371" w:author="张 菲尔" w:date="2020-07-10T23:25:00Z">
        <w:r w:rsidR="001852BF" w:rsidRPr="00702E14">
          <w:rPr>
            <w:rFonts w:ascii="宋体" w:eastAsia="宋体" w:hAnsi="宋体" w:hint="eastAsia"/>
            <w:sz w:val="28"/>
            <w:szCs w:val="28"/>
            <w:rPrChange w:id="372" w:author="张 菲尔" w:date="2020-07-11T00:09:00Z">
              <w:rPr>
                <w:rFonts w:hint="eastAsia"/>
              </w:rPr>
            </w:rPrChange>
          </w:rPr>
          <w:t>来回切换不同状态，</w:t>
        </w:r>
      </w:ins>
      <w:del w:id="373" w:author="张 菲尔" w:date="2020-07-10T23:22:00Z">
        <w:r w:rsidR="00DD382D" w:rsidRPr="00702E14" w:rsidDel="001852BF">
          <w:rPr>
            <w:rFonts w:ascii="宋体" w:eastAsia="宋体" w:hAnsi="宋体" w:hint="eastAsia"/>
            <w:sz w:val="28"/>
            <w:szCs w:val="28"/>
            <w:rPrChange w:id="374" w:author="张 菲尔" w:date="2020-07-11T00:09:00Z">
              <w:rPr>
                <w:rFonts w:hint="eastAsia"/>
              </w:rPr>
            </w:rPrChange>
          </w:rPr>
          <w:delText>等</w:delText>
        </w:r>
      </w:del>
      <w:del w:id="375" w:author="张 菲尔" w:date="2020-07-10T23:25:00Z">
        <w:r w:rsidR="00DD382D" w:rsidRPr="00702E14" w:rsidDel="001852BF">
          <w:rPr>
            <w:rFonts w:ascii="宋体" w:eastAsia="宋体" w:hAnsi="宋体" w:hint="eastAsia"/>
            <w:sz w:val="28"/>
            <w:szCs w:val="28"/>
            <w:rPrChange w:id="376" w:author="张 菲尔" w:date="2020-07-11T00:09:00Z">
              <w:rPr>
                <w:rFonts w:hint="eastAsia"/>
              </w:rPr>
            </w:rPrChange>
          </w:rPr>
          <w:delText>也是使用了类似的方法</w:delText>
        </w:r>
      </w:del>
      <w:r w:rsidR="00DD382D" w:rsidRPr="00702E14">
        <w:rPr>
          <w:rFonts w:ascii="宋体" w:eastAsia="宋体" w:hAnsi="宋体" w:hint="eastAsia"/>
          <w:sz w:val="28"/>
          <w:szCs w:val="28"/>
          <w:rPrChange w:id="377" w:author="张 菲尔" w:date="2020-07-11T00:09:00Z">
            <w:rPr>
              <w:rFonts w:hint="eastAsia"/>
            </w:rPr>
          </w:rPrChange>
        </w:rPr>
        <w:t>实现了动起来的效果。</w:t>
      </w:r>
    </w:p>
    <w:p w14:paraId="1DA3EAE6" w14:textId="2EE6C4AC" w:rsidR="00DD382D" w:rsidRPr="00702E14" w:rsidRDefault="00DD382D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  <w:rPrChange w:id="378" w:author="张 菲尔" w:date="2020-07-11T00:09:00Z">
            <w:rPr/>
          </w:rPrChange>
        </w:rPr>
        <w:pPrChange w:id="379" w:author="张 菲尔" w:date="2020-07-11T00:09:00Z">
          <w:pPr>
            <w:ind w:firstLine="645"/>
          </w:pPr>
        </w:pPrChange>
      </w:pPr>
      <w:r w:rsidRPr="00702E14">
        <w:rPr>
          <w:rFonts w:ascii="宋体" w:eastAsia="宋体" w:hAnsi="宋体" w:hint="eastAsia"/>
          <w:sz w:val="28"/>
          <w:szCs w:val="28"/>
          <w:rPrChange w:id="380" w:author="张 菲尔" w:date="2020-07-11T00:09:00Z">
            <w:rPr>
              <w:rFonts w:hint="eastAsia"/>
            </w:rPr>
          </w:rPrChange>
        </w:rPr>
        <w:t>关于音乐和音效，</w:t>
      </w:r>
      <w:del w:id="381" w:author="张 菲尔" w:date="2020-07-10T23:26:00Z">
        <w:r w:rsidRPr="00702E14" w:rsidDel="00721AEB">
          <w:rPr>
            <w:rFonts w:ascii="宋体" w:eastAsia="宋体" w:hAnsi="宋体" w:hint="eastAsia"/>
            <w:sz w:val="28"/>
            <w:szCs w:val="28"/>
            <w:rPrChange w:id="382" w:author="张 菲尔" w:date="2020-07-11T00:09:00Z">
              <w:rPr>
                <w:rFonts w:hint="eastAsia"/>
              </w:rPr>
            </w:rPrChange>
          </w:rPr>
          <w:delText>分别使</w:delText>
        </w:r>
      </w:del>
      <w:r w:rsidRPr="00702E14">
        <w:rPr>
          <w:rFonts w:ascii="宋体" w:eastAsia="宋体" w:hAnsi="宋体" w:hint="eastAsia"/>
          <w:sz w:val="28"/>
          <w:szCs w:val="28"/>
          <w:rPrChange w:id="383" w:author="张 菲尔" w:date="2020-07-11T00:09:00Z">
            <w:rPr>
              <w:rFonts w:hint="eastAsia"/>
            </w:rPr>
          </w:rPrChange>
        </w:rPr>
        <w:t>用</w:t>
      </w:r>
      <w:r w:rsidRPr="00702E14">
        <w:rPr>
          <w:rFonts w:ascii="宋体" w:eastAsia="宋体" w:hAnsi="宋体"/>
          <w:sz w:val="28"/>
          <w:szCs w:val="28"/>
          <w:rPrChange w:id="384" w:author="张 菲尔" w:date="2020-07-11T00:09:00Z">
            <w:rPr/>
          </w:rPrChange>
        </w:rPr>
        <w:t>music</w:t>
      </w:r>
      <w:ins w:id="385" w:author="张 菲尔" w:date="2020-07-10T23:26:00Z">
        <w:r w:rsidR="00721AEB" w:rsidRPr="00702E14">
          <w:rPr>
            <w:rFonts w:ascii="宋体" w:eastAsia="宋体" w:hAnsi="宋体" w:hint="eastAsia"/>
            <w:sz w:val="28"/>
            <w:szCs w:val="28"/>
            <w:rPrChange w:id="386" w:author="张 菲尔" w:date="2020-07-11T00:09:00Z">
              <w:rPr>
                <w:rFonts w:hint="eastAsia"/>
              </w:rPr>
            </w:rPrChange>
          </w:rPr>
          <w:t>调用背景音乐，用</w:t>
        </w:r>
      </w:ins>
      <w:del w:id="387" w:author="张 菲尔" w:date="2020-07-10T23:26:00Z">
        <w:r w:rsidRPr="00702E14" w:rsidDel="00721AEB">
          <w:rPr>
            <w:rFonts w:ascii="宋体" w:eastAsia="宋体" w:hAnsi="宋体" w:hint="eastAsia"/>
            <w:sz w:val="28"/>
            <w:szCs w:val="28"/>
            <w:rPrChange w:id="388" w:author="张 菲尔" w:date="2020-07-11T00:09:00Z">
              <w:rPr>
                <w:rFonts w:hint="eastAsia"/>
              </w:rPr>
            </w:rPrChange>
          </w:rPr>
          <w:delText>和</w:delText>
        </w:r>
      </w:del>
      <w:r w:rsidR="001B2AF8" w:rsidRPr="00702E14">
        <w:rPr>
          <w:rFonts w:ascii="宋体" w:eastAsia="宋体" w:hAnsi="宋体"/>
          <w:sz w:val="28"/>
          <w:szCs w:val="28"/>
          <w:rPrChange w:id="389" w:author="张 菲尔" w:date="2020-07-11T00:09:00Z">
            <w:rPr/>
          </w:rPrChange>
        </w:rPr>
        <w:t>sounds</w:t>
      </w:r>
      <w:del w:id="390" w:author="张 菲尔" w:date="2020-07-10T23:26:00Z">
        <w:r w:rsidR="001B2AF8" w:rsidRPr="00702E14" w:rsidDel="00721AEB">
          <w:rPr>
            <w:rFonts w:ascii="宋体" w:eastAsia="宋体" w:hAnsi="宋体" w:hint="eastAsia"/>
            <w:sz w:val="28"/>
            <w:szCs w:val="28"/>
            <w:rPrChange w:id="391" w:author="张 菲尔" w:date="2020-07-11T00:09:00Z">
              <w:rPr>
                <w:rFonts w:hint="eastAsia"/>
              </w:rPr>
            </w:rPrChange>
          </w:rPr>
          <w:delText>对象</w:delText>
        </w:r>
      </w:del>
      <w:r w:rsidR="001B2AF8" w:rsidRPr="00702E14">
        <w:rPr>
          <w:rFonts w:ascii="宋体" w:eastAsia="宋体" w:hAnsi="宋体" w:hint="eastAsia"/>
          <w:sz w:val="28"/>
          <w:szCs w:val="28"/>
          <w:rPrChange w:id="392" w:author="张 菲尔" w:date="2020-07-11T00:09:00Z">
            <w:rPr>
              <w:rFonts w:hint="eastAsia"/>
            </w:rPr>
          </w:rPrChange>
        </w:rPr>
        <w:t>调用</w:t>
      </w:r>
      <w:ins w:id="393" w:author="张 菲尔" w:date="2020-07-10T23:26:00Z">
        <w:r w:rsidR="00721AEB" w:rsidRPr="00702E14">
          <w:rPr>
            <w:rFonts w:ascii="宋体" w:eastAsia="宋体" w:hAnsi="宋体" w:hint="eastAsia"/>
            <w:sz w:val="28"/>
            <w:szCs w:val="28"/>
            <w:rPrChange w:id="394" w:author="张 菲尔" w:date="2020-07-11T00:09:00Z">
              <w:rPr>
                <w:rFonts w:hint="eastAsia"/>
              </w:rPr>
            </w:rPrChange>
          </w:rPr>
          <w:t>萌妹语音和音效</w:t>
        </w:r>
      </w:ins>
      <w:del w:id="395" w:author="张 菲尔" w:date="2020-07-10T23:26:00Z">
        <w:r w:rsidR="001B2AF8" w:rsidRPr="00702E14" w:rsidDel="00721AEB">
          <w:rPr>
            <w:rFonts w:ascii="宋体" w:eastAsia="宋体" w:hAnsi="宋体" w:hint="eastAsia"/>
            <w:sz w:val="28"/>
            <w:szCs w:val="28"/>
            <w:rPrChange w:id="396" w:author="张 菲尔" w:date="2020-07-11T00:09:00Z">
              <w:rPr>
                <w:rFonts w:hint="eastAsia"/>
              </w:rPr>
            </w:rPrChange>
          </w:rPr>
          <w:delText>了</w:delText>
        </w:r>
      </w:del>
      <w:del w:id="397" w:author="张 菲尔" w:date="2020-07-10T23:27:00Z">
        <w:r w:rsidR="001B2AF8" w:rsidRPr="00702E14" w:rsidDel="00721AEB">
          <w:rPr>
            <w:rFonts w:ascii="宋体" w:eastAsia="宋体" w:hAnsi="宋体" w:hint="eastAsia"/>
            <w:sz w:val="28"/>
            <w:szCs w:val="28"/>
            <w:rPrChange w:id="398" w:author="张 菲尔" w:date="2020-07-11T00:09:00Z">
              <w:rPr>
                <w:rFonts w:hint="eastAsia"/>
              </w:rPr>
            </w:rPrChange>
          </w:rPr>
          <w:delText>对应音频来实现</w:delText>
        </w:r>
      </w:del>
      <w:r w:rsidR="001B2AF8" w:rsidRPr="00702E14">
        <w:rPr>
          <w:rFonts w:ascii="宋体" w:eastAsia="宋体" w:hAnsi="宋体" w:hint="eastAsia"/>
          <w:sz w:val="28"/>
          <w:szCs w:val="28"/>
          <w:rPrChange w:id="399" w:author="张 菲尔" w:date="2020-07-11T00:09:00Z">
            <w:rPr>
              <w:rFonts w:hint="eastAsia"/>
            </w:rPr>
          </w:rPrChange>
        </w:rPr>
        <w:t>。其中萌妹语音的部分全部为自己录制。</w:t>
      </w:r>
      <w:r w:rsidR="00C75B7F" w:rsidRPr="00702E14">
        <w:rPr>
          <w:rFonts w:ascii="宋体" w:eastAsia="宋体" w:hAnsi="宋体" w:hint="eastAsia"/>
          <w:sz w:val="28"/>
          <w:szCs w:val="28"/>
          <w:rPrChange w:id="400" w:author="张 菲尔" w:date="2020-07-11T00:09:00Z">
            <w:rPr>
              <w:rFonts w:hint="eastAsia"/>
            </w:rPr>
          </w:rPrChange>
        </w:rPr>
        <w:t>另外，为了方便用户，我们还贴心地设计了静音按钮，只需鼠标点击即可切换音乐的开或关，十分</w:t>
      </w:r>
      <w:ins w:id="401" w:author="朱 嘉木" w:date="2020-07-10T23:47:00Z">
        <w:r w:rsidR="00E9591D" w:rsidRPr="00702E14">
          <w:rPr>
            <w:rFonts w:ascii="宋体" w:eastAsia="宋体" w:hAnsi="宋体" w:hint="eastAsia"/>
            <w:sz w:val="28"/>
            <w:szCs w:val="28"/>
            <w:rPrChange w:id="402" w:author="张 菲尔" w:date="2020-07-11T00:09:00Z">
              <w:rPr>
                <w:rFonts w:hint="eastAsia"/>
              </w:rPr>
            </w:rPrChange>
          </w:rPr>
          <w:t>简便</w:t>
        </w:r>
      </w:ins>
      <w:del w:id="403" w:author="朱 嘉木" w:date="2020-07-10T23:47:00Z">
        <w:r w:rsidR="00C75B7F" w:rsidRPr="00702E14" w:rsidDel="00E9591D">
          <w:rPr>
            <w:rFonts w:ascii="宋体" w:eastAsia="宋体" w:hAnsi="宋体" w:hint="eastAsia"/>
            <w:sz w:val="28"/>
            <w:szCs w:val="28"/>
            <w:rPrChange w:id="404" w:author="张 菲尔" w:date="2020-07-11T00:09:00Z">
              <w:rPr>
                <w:rFonts w:hint="eastAsia"/>
              </w:rPr>
            </w:rPrChange>
          </w:rPr>
          <w:delText>方便</w:delText>
        </w:r>
      </w:del>
      <w:r w:rsidR="00C75B7F" w:rsidRPr="00702E14">
        <w:rPr>
          <w:rFonts w:ascii="宋体" w:eastAsia="宋体" w:hAnsi="宋体" w:hint="eastAsia"/>
          <w:sz w:val="28"/>
          <w:szCs w:val="28"/>
          <w:rPrChange w:id="405" w:author="张 菲尔" w:date="2020-07-11T00:09:00Z">
            <w:rPr>
              <w:rFonts w:hint="eastAsia"/>
            </w:rPr>
          </w:rPrChange>
        </w:rPr>
        <w:t>。</w:t>
      </w:r>
    </w:p>
    <w:p w14:paraId="6CD59F81" w14:textId="6426C62E" w:rsidR="00C75B7F" w:rsidRDefault="00C75B7F" w:rsidP="00702E14">
      <w:pPr>
        <w:spacing w:line="360" w:lineRule="auto"/>
        <w:ind w:firstLineChars="200" w:firstLine="560"/>
        <w:rPr>
          <w:ins w:id="406" w:author="张 菲尔" w:date="2020-07-11T00:10:00Z"/>
          <w:rFonts w:ascii="宋体" w:eastAsia="宋体" w:hAnsi="宋体"/>
          <w:sz w:val="28"/>
          <w:szCs w:val="28"/>
        </w:rPr>
      </w:pPr>
      <w:r w:rsidRPr="00702E14">
        <w:rPr>
          <w:rFonts w:ascii="宋体" w:eastAsia="宋体" w:hAnsi="宋体" w:hint="eastAsia"/>
          <w:sz w:val="28"/>
          <w:szCs w:val="28"/>
          <w:rPrChange w:id="407" w:author="张 菲尔" w:date="2020-07-11T00:09:00Z">
            <w:rPr>
              <w:rFonts w:hint="eastAsia"/>
            </w:rPr>
          </w:rPrChange>
        </w:rPr>
        <w:t>关于程序的鲁棒性，我们设置了</w:t>
      </w:r>
      <w:r w:rsidR="009E3726" w:rsidRPr="00702E14">
        <w:rPr>
          <w:rFonts w:ascii="宋体" w:eastAsia="宋体" w:hAnsi="宋体" w:hint="eastAsia"/>
          <w:sz w:val="28"/>
          <w:szCs w:val="28"/>
          <w:rPrChange w:id="408" w:author="张 菲尔" w:date="2020-07-11T00:09:00Z">
            <w:rPr>
              <w:rFonts w:hint="eastAsia"/>
            </w:rPr>
          </w:rPrChange>
        </w:rPr>
        <w:t>每行</w:t>
      </w:r>
      <w:r w:rsidRPr="00702E14">
        <w:rPr>
          <w:rFonts w:ascii="宋体" w:eastAsia="宋体" w:hAnsi="宋体" w:hint="eastAsia"/>
          <w:sz w:val="28"/>
          <w:szCs w:val="28"/>
          <w:rPrChange w:id="409" w:author="张 菲尔" w:date="2020-07-11T00:09:00Z">
            <w:rPr>
              <w:rFonts w:hint="eastAsia"/>
            </w:rPr>
          </w:rPrChange>
        </w:rPr>
        <w:t>固定的长度，</w:t>
      </w:r>
      <w:r w:rsidR="009E3726" w:rsidRPr="00702E14">
        <w:rPr>
          <w:rFonts w:ascii="宋体" w:eastAsia="宋体" w:hAnsi="宋体" w:hint="eastAsia"/>
          <w:sz w:val="28"/>
          <w:szCs w:val="28"/>
          <w:rPrChange w:id="410" w:author="张 菲尔" w:date="2020-07-11T00:09:00Z">
            <w:rPr>
              <w:rFonts w:hint="eastAsia"/>
            </w:rPr>
          </w:rPrChange>
        </w:rPr>
        <w:t>以及最大的行数，并写了一些用于检查的函数。如果用户做出了非法的操作，则该操作无效且主程序会输出报错信息，以便用户检查，但此操作不会导致程序的崩溃退出。我们希望通过这些方法带来更好的用户体验，并为以后程序的扩展和维护提供方便。</w:t>
      </w:r>
    </w:p>
    <w:p w14:paraId="3E8DCAD2" w14:textId="77777777" w:rsidR="00702E14" w:rsidRPr="00702E14" w:rsidRDefault="00702E14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  <w:rPrChange w:id="411" w:author="张 菲尔" w:date="2020-07-11T00:09:00Z">
            <w:rPr/>
          </w:rPrChange>
        </w:rPr>
        <w:pPrChange w:id="412" w:author="张 菲尔" w:date="2020-07-11T00:09:00Z">
          <w:pPr>
            <w:ind w:firstLine="645"/>
          </w:pPr>
        </w:pPrChange>
      </w:pPr>
    </w:p>
    <w:p w14:paraId="6F4CACA9" w14:textId="41765DD5" w:rsidR="009E3726" w:rsidRPr="00702E14" w:rsidRDefault="009E3726">
      <w:pPr>
        <w:spacing w:line="360" w:lineRule="auto"/>
        <w:rPr>
          <w:rFonts w:ascii="黑体" w:eastAsia="黑体" w:hAnsi="黑体"/>
          <w:sz w:val="32"/>
          <w:szCs w:val="32"/>
          <w:rPrChange w:id="413" w:author="张 菲尔" w:date="2020-07-11T00:10:00Z">
            <w:rPr/>
          </w:rPrChange>
        </w:rPr>
        <w:pPrChange w:id="414" w:author="张 菲尔" w:date="2020-07-11T00:10:00Z">
          <w:pPr/>
        </w:pPrChange>
      </w:pPr>
      <w:r w:rsidRPr="00702E14">
        <w:rPr>
          <w:rFonts w:ascii="黑体" w:eastAsia="黑体" w:hAnsi="黑体" w:hint="eastAsia"/>
          <w:sz w:val="32"/>
          <w:szCs w:val="32"/>
          <w:rPrChange w:id="415" w:author="张 菲尔" w:date="2020-07-11T00:10:00Z">
            <w:rPr>
              <w:rFonts w:hint="eastAsia"/>
            </w:rPr>
          </w:rPrChange>
        </w:rPr>
        <w:t>四、后续工作展望</w:t>
      </w:r>
    </w:p>
    <w:p w14:paraId="74FA8E71" w14:textId="69171CAE" w:rsidR="009E3726" w:rsidRDefault="009E3726">
      <w:pPr>
        <w:spacing w:line="360" w:lineRule="auto"/>
        <w:ind w:firstLineChars="200" w:firstLine="560"/>
        <w:rPr>
          <w:ins w:id="416" w:author="朱 嘉木" w:date="2020-07-11T00:45:00Z"/>
          <w:rFonts w:ascii="宋体" w:eastAsia="宋体" w:hAnsi="宋体"/>
          <w:sz w:val="28"/>
          <w:szCs w:val="28"/>
        </w:rPr>
      </w:pPr>
      <w:del w:id="417" w:author="张 菲尔" w:date="2020-07-10T23:27:00Z">
        <w:r w:rsidRPr="00702E14" w:rsidDel="00721AEB">
          <w:rPr>
            <w:rFonts w:ascii="宋体" w:eastAsia="宋体" w:hAnsi="宋体"/>
            <w:sz w:val="28"/>
            <w:szCs w:val="28"/>
            <w:rPrChange w:id="418" w:author="张 菲尔" w:date="2020-07-11T00:09:00Z">
              <w:rPr/>
            </w:rPrChange>
          </w:rPr>
          <w:delText xml:space="preserve">    </w:delText>
        </w:r>
      </w:del>
      <w:r w:rsidRPr="00702E14">
        <w:rPr>
          <w:rFonts w:ascii="宋体" w:eastAsia="宋体" w:hAnsi="宋体" w:hint="eastAsia"/>
          <w:sz w:val="28"/>
          <w:szCs w:val="28"/>
          <w:rPrChange w:id="419" w:author="张 菲尔" w:date="2020-07-11T00:09:00Z">
            <w:rPr>
              <w:rFonts w:hint="eastAsia"/>
            </w:rPr>
          </w:rPrChange>
        </w:rPr>
        <w:t>坦诚地讲，作为一个代码编辑器，</w:t>
      </w:r>
      <w:r w:rsidR="00917053" w:rsidRPr="00702E14">
        <w:rPr>
          <w:rFonts w:ascii="宋体" w:eastAsia="宋体" w:hAnsi="宋体" w:hint="eastAsia"/>
          <w:sz w:val="28"/>
          <w:szCs w:val="28"/>
          <w:rPrChange w:id="420" w:author="张 菲尔" w:date="2020-07-11T00:09:00Z">
            <w:rPr>
              <w:rFonts w:hint="eastAsia"/>
            </w:rPr>
          </w:rPrChange>
        </w:rPr>
        <w:t>由于受所用的库以及创作时间限制，</w:t>
      </w:r>
      <w:r w:rsidRPr="00702E14">
        <w:rPr>
          <w:rFonts w:ascii="宋体" w:eastAsia="宋体" w:hAnsi="宋体" w:hint="eastAsia"/>
          <w:sz w:val="28"/>
          <w:szCs w:val="28"/>
          <w:rPrChange w:id="421" w:author="张 菲尔" w:date="2020-07-11T00:09:00Z">
            <w:rPr>
              <w:rFonts w:hint="eastAsia"/>
            </w:rPr>
          </w:rPrChange>
        </w:rPr>
        <w:t>我们的作品还只是一个雏形</w:t>
      </w:r>
      <w:ins w:id="422" w:author="张 菲尔" w:date="2020-07-10T23:27:00Z">
        <w:r w:rsidR="00721AEB" w:rsidRPr="00702E14">
          <w:rPr>
            <w:rFonts w:ascii="宋体" w:eastAsia="宋体" w:hAnsi="宋体" w:hint="eastAsia"/>
            <w:sz w:val="28"/>
            <w:szCs w:val="28"/>
            <w:rPrChange w:id="423" w:author="张 菲尔" w:date="2020-07-11T00:09:00Z">
              <w:rPr>
                <w:rFonts w:hint="eastAsia"/>
              </w:rPr>
            </w:rPrChange>
          </w:rPr>
          <w:t>。</w:t>
        </w:r>
      </w:ins>
      <w:del w:id="424" w:author="张 菲尔" w:date="2020-07-10T23:27:00Z">
        <w:r w:rsidRPr="00702E14" w:rsidDel="00721AEB">
          <w:rPr>
            <w:rFonts w:ascii="宋体" w:eastAsia="宋体" w:hAnsi="宋体" w:hint="eastAsia"/>
            <w:sz w:val="28"/>
            <w:szCs w:val="28"/>
            <w:rPrChange w:id="425" w:author="张 菲尔" w:date="2020-07-11T00:09:00Z">
              <w:rPr>
                <w:rFonts w:hint="eastAsia"/>
              </w:rPr>
            </w:rPrChange>
          </w:rPr>
          <w:delText>，</w:delText>
        </w:r>
      </w:del>
      <w:r w:rsidRPr="00702E14">
        <w:rPr>
          <w:rFonts w:ascii="宋体" w:eastAsia="宋体" w:hAnsi="宋体" w:hint="eastAsia"/>
          <w:sz w:val="28"/>
          <w:szCs w:val="28"/>
          <w:rPrChange w:id="426" w:author="张 菲尔" w:date="2020-07-11T00:09:00Z">
            <w:rPr>
              <w:rFonts w:hint="eastAsia"/>
            </w:rPr>
          </w:rPrChange>
        </w:rPr>
        <w:t>但不可否认的是，它</w:t>
      </w:r>
      <w:r w:rsidR="00917053" w:rsidRPr="00702E14">
        <w:rPr>
          <w:rFonts w:ascii="宋体" w:eastAsia="宋体" w:hAnsi="宋体" w:hint="eastAsia"/>
          <w:sz w:val="28"/>
          <w:szCs w:val="28"/>
          <w:rPrChange w:id="427" w:author="张 菲尔" w:date="2020-07-11T00:09:00Z">
            <w:rPr>
              <w:rFonts w:hint="eastAsia"/>
            </w:rPr>
          </w:rPrChange>
        </w:rPr>
        <w:t>实现</w:t>
      </w:r>
      <w:r w:rsidRPr="00702E14">
        <w:rPr>
          <w:rFonts w:ascii="宋体" w:eastAsia="宋体" w:hAnsi="宋体" w:hint="eastAsia"/>
          <w:sz w:val="28"/>
          <w:szCs w:val="28"/>
          <w:rPrChange w:id="428" w:author="张 菲尔" w:date="2020-07-11T00:09:00Z">
            <w:rPr>
              <w:rFonts w:hint="eastAsia"/>
            </w:rPr>
          </w:rPrChange>
        </w:rPr>
        <w:t>了一个</w:t>
      </w:r>
      <w:r w:rsidRPr="00702E14">
        <w:rPr>
          <w:rFonts w:ascii="宋体" w:eastAsia="宋体" w:hAnsi="宋体" w:hint="eastAsia"/>
          <w:sz w:val="28"/>
          <w:szCs w:val="28"/>
          <w:rPrChange w:id="429" w:author="张 菲尔" w:date="2020-07-11T00:09:00Z">
            <w:rPr>
              <w:rFonts w:hint="eastAsia"/>
            </w:rPr>
          </w:rPrChange>
        </w:rPr>
        <w:lastRenderedPageBreak/>
        <w:t>非常漂亮的创意，并让大家初步看到了</w:t>
      </w:r>
      <w:r w:rsidR="00917053" w:rsidRPr="00702E14">
        <w:rPr>
          <w:rFonts w:ascii="宋体" w:eastAsia="宋体" w:hAnsi="宋体" w:hint="eastAsia"/>
          <w:sz w:val="28"/>
          <w:szCs w:val="28"/>
          <w:rPrChange w:id="430" w:author="张 菲尔" w:date="2020-07-11T00:09:00Z">
            <w:rPr>
              <w:rFonts w:hint="eastAsia"/>
            </w:rPr>
          </w:rPrChange>
        </w:rPr>
        <w:t>代码编辑器与语音鼓励包结合</w:t>
      </w:r>
      <w:r w:rsidRPr="00702E14">
        <w:rPr>
          <w:rFonts w:ascii="宋体" w:eastAsia="宋体" w:hAnsi="宋体" w:hint="eastAsia"/>
          <w:sz w:val="28"/>
          <w:szCs w:val="28"/>
          <w:rPrChange w:id="431" w:author="张 菲尔" w:date="2020-07-11T00:09:00Z">
            <w:rPr>
              <w:rFonts w:hint="eastAsia"/>
            </w:rPr>
          </w:rPrChange>
        </w:rPr>
        <w:t>实现的价值。如果后面有机会继续完善这项工程，我们希望可以</w:t>
      </w:r>
      <w:r w:rsidR="00917053" w:rsidRPr="00702E14">
        <w:rPr>
          <w:rFonts w:ascii="宋体" w:eastAsia="宋体" w:hAnsi="宋体" w:hint="eastAsia"/>
          <w:sz w:val="28"/>
          <w:szCs w:val="28"/>
          <w:rPrChange w:id="432" w:author="张 菲尔" w:date="2020-07-11T00:09:00Z">
            <w:rPr>
              <w:rFonts w:hint="eastAsia"/>
            </w:rPr>
          </w:rPrChange>
        </w:rPr>
        <w:t>取消行数限制，增加右键点击，复制粘贴等功能，并进一步完善语音和动画，使其过渡更平滑自然，内容更丰富，等等。即便不能做到</w:t>
      </w:r>
      <w:ins w:id="433" w:author="张 菲尔" w:date="2020-07-10T23:29:00Z">
        <w:r w:rsidR="00721AEB" w:rsidRPr="00702E14">
          <w:rPr>
            <w:rFonts w:ascii="宋体" w:eastAsia="宋体" w:hAnsi="宋体" w:hint="eastAsia"/>
            <w:sz w:val="28"/>
            <w:szCs w:val="28"/>
            <w:rPrChange w:id="434" w:author="张 菲尔" w:date="2020-07-11T00:09:00Z">
              <w:rPr>
                <w:rFonts w:hint="eastAsia"/>
              </w:rPr>
            </w:rPrChange>
          </w:rPr>
          <w:t>像</w:t>
        </w:r>
      </w:ins>
      <w:r w:rsidR="00917053" w:rsidRPr="00702E14">
        <w:rPr>
          <w:rFonts w:ascii="宋体" w:eastAsia="宋体" w:hAnsi="宋体"/>
          <w:sz w:val="28"/>
          <w:szCs w:val="28"/>
          <w:rPrChange w:id="435" w:author="张 菲尔" w:date="2020-07-11T00:09:00Z">
            <w:rPr/>
          </w:rPrChange>
        </w:rPr>
        <w:t>Visual Studio或者Pycharm</w:t>
      </w:r>
      <w:r w:rsidR="00917053" w:rsidRPr="00702E14">
        <w:rPr>
          <w:rFonts w:ascii="宋体" w:eastAsia="宋体" w:hAnsi="宋体" w:hint="eastAsia"/>
          <w:sz w:val="28"/>
          <w:szCs w:val="28"/>
          <w:rPrChange w:id="436" w:author="张 菲尔" w:date="2020-07-11T00:09:00Z">
            <w:rPr>
              <w:rFonts w:hint="eastAsia"/>
            </w:rPr>
          </w:rPrChange>
        </w:rPr>
        <w:t>这样功能强大，品类齐全，也至少希望让程序实现真正的，具有实用性的文本编辑器功能，</w:t>
      </w:r>
      <w:ins w:id="437" w:author="张 菲尔" w:date="2020-07-10T23:28:00Z">
        <w:r w:rsidR="00721AEB" w:rsidRPr="00702E14">
          <w:rPr>
            <w:rFonts w:ascii="宋体" w:eastAsia="宋体" w:hAnsi="宋体" w:hint="eastAsia"/>
            <w:sz w:val="28"/>
            <w:szCs w:val="28"/>
            <w:rPrChange w:id="438" w:author="张 菲尔" w:date="2020-07-11T00:09:00Z">
              <w:rPr>
                <w:rFonts w:hint="eastAsia"/>
              </w:rPr>
            </w:rPrChange>
          </w:rPr>
          <w:t>不仅止步于一个类似“游戏”的</w:t>
        </w:r>
        <w:r w:rsidR="00721AEB" w:rsidRPr="00702E14">
          <w:rPr>
            <w:rFonts w:ascii="宋体" w:eastAsia="宋体" w:hAnsi="宋体"/>
            <w:sz w:val="28"/>
            <w:szCs w:val="28"/>
            <w:rPrChange w:id="439" w:author="张 菲尔" w:date="2020-07-11T00:09:00Z">
              <w:rPr/>
            </w:rPrChange>
          </w:rPr>
          <w:t>demo产品，而</w:t>
        </w:r>
      </w:ins>
      <w:ins w:id="440" w:author="朱 嘉木" w:date="2020-07-11T00:20:00Z">
        <w:r w:rsidR="00526DC9">
          <w:rPr>
            <w:rFonts w:ascii="宋体" w:eastAsia="宋体" w:hAnsi="宋体" w:hint="eastAsia"/>
            <w:sz w:val="28"/>
            <w:szCs w:val="28"/>
          </w:rPr>
          <w:t>是希望</w:t>
        </w:r>
      </w:ins>
      <w:del w:id="441" w:author="张 菲尔" w:date="2020-07-10T23:28:00Z">
        <w:r w:rsidR="00917053" w:rsidRPr="00702E14" w:rsidDel="00721AEB">
          <w:rPr>
            <w:rFonts w:ascii="宋体" w:eastAsia="宋体" w:hAnsi="宋体" w:hint="eastAsia"/>
            <w:sz w:val="28"/>
            <w:szCs w:val="28"/>
            <w:rPrChange w:id="442" w:author="张 菲尔" w:date="2020-07-11T00:09:00Z">
              <w:rPr>
                <w:rFonts w:hint="eastAsia"/>
              </w:rPr>
            </w:rPrChange>
          </w:rPr>
          <w:delText>并</w:delText>
        </w:r>
      </w:del>
      <w:del w:id="443" w:author="朱 嘉木" w:date="2020-07-11T00:20:00Z">
        <w:r w:rsidR="00917053" w:rsidRPr="00702E14" w:rsidDel="00526DC9">
          <w:rPr>
            <w:rFonts w:ascii="宋体" w:eastAsia="宋体" w:hAnsi="宋体" w:hint="eastAsia"/>
            <w:sz w:val="28"/>
            <w:szCs w:val="28"/>
            <w:rPrChange w:id="444" w:author="张 菲尔" w:date="2020-07-11T00:09:00Z">
              <w:rPr>
                <w:rFonts w:hint="eastAsia"/>
              </w:rPr>
            </w:rPrChange>
          </w:rPr>
          <w:delText>让</w:delText>
        </w:r>
      </w:del>
      <w:r w:rsidR="00917053" w:rsidRPr="00702E14">
        <w:rPr>
          <w:rFonts w:ascii="宋体" w:eastAsia="宋体" w:hAnsi="宋体" w:hint="eastAsia"/>
          <w:sz w:val="28"/>
          <w:szCs w:val="28"/>
          <w:rPrChange w:id="445" w:author="张 菲尔" w:date="2020-07-11T00:09:00Z">
            <w:rPr>
              <w:rFonts w:hint="eastAsia"/>
            </w:rPr>
          </w:rPrChange>
        </w:rPr>
        <w:t>它</w:t>
      </w:r>
      <w:ins w:id="446" w:author="朱 嘉木" w:date="2020-07-11T00:19:00Z">
        <w:r w:rsidR="00526DC9">
          <w:rPr>
            <w:rFonts w:ascii="宋体" w:eastAsia="宋体" w:hAnsi="宋体" w:hint="eastAsia"/>
            <w:sz w:val="28"/>
            <w:szCs w:val="28"/>
          </w:rPr>
          <w:t>进入coder</w:t>
        </w:r>
      </w:ins>
      <w:ins w:id="447" w:author="朱 嘉木" w:date="2020-07-11T00:20:00Z">
        <w:r w:rsidR="00526DC9">
          <w:rPr>
            <w:rFonts w:ascii="宋体" w:eastAsia="宋体" w:hAnsi="宋体" w:hint="eastAsia"/>
            <w:sz w:val="28"/>
            <w:szCs w:val="28"/>
          </w:rPr>
          <w:t>们的生活，给大家</w:t>
        </w:r>
      </w:ins>
      <w:del w:id="448" w:author="朱 嘉木" w:date="2020-07-11T00:20:00Z">
        <w:r w:rsidR="00917053" w:rsidRPr="00702E14" w:rsidDel="00526DC9">
          <w:rPr>
            <w:rFonts w:ascii="宋体" w:eastAsia="宋体" w:hAnsi="宋体" w:hint="eastAsia"/>
            <w:sz w:val="28"/>
            <w:szCs w:val="28"/>
            <w:rPrChange w:id="449" w:author="张 菲尔" w:date="2020-07-11T00:09:00Z">
              <w:rPr>
                <w:rFonts w:hint="eastAsia"/>
              </w:rPr>
            </w:rPrChange>
          </w:rPr>
          <w:delText>给</w:delText>
        </w:r>
        <w:r w:rsidR="00917053" w:rsidRPr="00702E14" w:rsidDel="00526DC9">
          <w:rPr>
            <w:rFonts w:ascii="宋体" w:eastAsia="宋体" w:hAnsi="宋体"/>
            <w:sz w:val="28"/>
            <w:szCs w:val="28"/>
            <w:rPrChange w:id="450" w:author="张 菲尔" w:date="2020-07-11T00:09:00Z">
              <w:rPr/>
            </w:rPrChange>
          </w:rPr>
          <w:delText>coder的日常生活</w:delText>
        </w:r>
      </w:del>
      <w:r w:rsidR="00917053" w:rsidRPr="00702E14">
        <w:rPr>
          <w:rFonts w:ascii="宋体" w:eastAsia="宋体" w:hAnsi="宋体"/>
          <w:sz w:val="28"/>
          <w:szCs w:val="28"/>
          <w:rPrChange w:id="451" w:author="张 菲尔" w:date="2020-07-11T00:09:00Z">
            <w:rPr/>
          </w:rPrChange>
        </w:rPr>
        <w:t>带来一些轻松</w:t>
      </w:r>
      <w:ins w:id="452" w:author="张 菲尔" w:date="2020-07-11T00:10:00Z">
        <w:r w:rsidR="00924CDF">
          <w:rPr>
            <w:rFonts w:ascii="宋体" w:eastAsia="宋体" w:hAnsi="宋体" w:hint="eastAsia"/>
            <w:sz w:val="28"/>
            <w:szCs w:val="28"/>
          </w:rPr>
          <w:t>、</w:t>
        </w:r>
      </w:ins>
      <w:del w:id="453" w:author="张 菲尔" w:date="2020-07-11T00:10:00Z">
        <w:r w:rsidR="00917053" w:rsidRPr="00702E14" w:rsidDel="00924CDF">
          <w:rPr>
            <w:rFonts w:ascii="宋体" w:eastAsia="宋体" w:hAnsi="宋体" w:hint="eastAsia"/>
            <w:sz w:val="28"/>
            <w:szCs w:val="28"/>
            <w:rPrChange w:id="454" w:author="张 菲尔" w:date="2020-07-11T00:09:00Z">
              <w:rPr>
                <w:rFonts w:hint="eastAsia"/>
              </w:rPr>
            </w:rPrChange>
          </w:rPr>
          <w:delText>，</w:delText>
        </w:r>
      </w:del>
      <w:r w:rsidR="00917053" w:rsidRPr="00702E14">
        <w:rPr>
          <w:rFonts w:ascii="宋体" w:eastAsia="宋体" w:hAnsi="宋体" w:hint="eastAsia"/>
          <w:sz w:val="28"/>
          <w:szCs w:val="28"/>
          <w:rPrChange w:id="455" w:author="张 菲尔" w:date="2020-07-11T00:09:00Z">
            <w:rPr>
              <w:rFonts w:hint="eastAsia"/>
            </w:rPr>
          </w:rPrChange>
        </w:rPr>
        <w:t>温暖</w:t>
      </w:r>
      <w:ins w:id="456" w:author="张 菲尔" w:date="2020-07-11T00:10:00Z">
        <w:r w:rsidR="00924CDF">
          <w:rPr>
            <w:rFonts w:ascii="宋体" w:eastAsia="宋体" w:hAnsi="宋体" w:hint="eastAsia"/>
            <w:sz w:val="28"/>
            <w:szCs w:val="28"/>
          </w:rPr>
          <w:t>、快乐</w:t>
        </w:r>
      </w:ins>
      <w:del w:id="457" w:author="张 菲尔" w:date="2020-07-10T23:29:00Z">
        <w:r w:rsidR="00917053" w:rsidRPr="00702E14" w:rsidDel="00721AEB">
          <w:rPr>
            <w:rFonts w:ascii="宋体" w:eastAsia="宋体" w:hAnsi="宋体" w:hint="eastAsia"/>
            <w:sz w:val="28"/>
            <w:szCs w:val="28"/>
            <w:rPrChange w:id="458" w:author="张 菲尔" w:date="2020-07-11T00:09:00Z">
              <w:rPr>
                <w:rFonts w:hint="eastAsia"/>
              </w:rPr>
            </w:rPrChange>
          </w:rPr>
          <w:delText>，而</w:delText>
        </w:r>
      </w:del>
      <w:del w:id="459" w:author="张 菲尔" w:date="2020-07-10T23:28:00Z">
        <w:r w:rsidR="00917053" w:rsidRPr="00702E14" w:rsidDel="00721AEB">
          <w:rPr>
            <w:rFonts w:ascii="宋体" w:eastAsia="宋体" w:hAnsi="宋体" w:hint="eastAsia"/>
            <w:sz w:val="28"/>
            <w:szCs w:val="28"/>
            <w:rPrChange w:id="460" w:author="张 菲尔" w:date="2020-07-11T00:09:00Z">
              <w:rPr>
                <w:rFonts w:hint="eastAsia"/>
              </w:rPr>
            </w:rPrChange>
          </w:rPr>
          <w:delText>不仅止步于一个类似“游戏”的</w:delText>
        </w:r>
        <w:r w:rsidR="00917053" w:rsidRPr="00702E14" w:rsidDel="00721AEB">
          <w:rPr>
            <w:rFonts w:ascii="宋体" w:eastAsia="宋体" w:hAnsi="宋体"/>
            <w:sz w:val="28"/>
            <w:szCs w:val="28"/>
            <w:rPrChange w:id="461" w:author="张 菲尔" w:date="2020-07-11T00:09:00Z">
              <w:rPr/>
            </w:rPrChange>
          </w:rPr>
          <w:delText>demo产品</w:delText>
        </w:r>
      </w:del>
      <w:r w:rsidR="00917053" w:rsidRPr="00702E14">
        <w:rPr>
          <w:rFonts w:ascii="宋体" w:eastAsia="宋体" w:hAnsi="宋体" w:hint="eastAsia"/>
          <w:sz w:val="28"/>
          <w:szCs w:val="28"/>
          <w:rPrChange w:id="462" w:author="张 菲尔" w:date="2020-07-11T00:09:00Z">
            <w:rPr>
              <w:rFonts w:hint="eastAsia"/>
            </w:rPr>
          </w:rPrChange>
        </w:rPr>
        <w:t>。</w:t>
      </w:r>
    </w:p>
    <w:p w14:paraId="0214D80E" w14:textId="74B14A2E" w:rsidR="008E06F0" w:rsidRDefault="008E06F0" w:rsidP="008E06F0">
      <w:pPr>
        <w:spacing w:line="360" w:lineRule="auto"/>
        <w:rPr>
          <w:ins w:id="463" w:author="朱 嘉木" w:date="2020-07-11T00:46:00Z"/>
          <w:rFonts w:ascii="宋体" w:eastAsia="宋体" w:hAnsi="宋体"/>
          <w:sz w:val="28"/>
          <w:szCs w:val="28"/>
        </w:rPr>
      </w:pPr>
    </w:p>
    <w:p w14:paraId="5077B049" w14:textId="1A13C87C" w:rsidR="008E06F0" w:rsidRDefault="008E06F0" w:rsidP="008E06F0">
      <w:pPr>
        <w:spacing w:line="360" w:lineRule="auto"/>
        <w:rPr>
          <w:ins w:id="464" w:author="朱 嘉木" w:date="2020-07-11T00:46:00Z"/>
          <w:rFonts w:ascii="宋体" w:eastAsia="宋体" w:hAnsi="宋体"/>
          <w:b/>
          <w:bCs/>
          <w:sz w:val="32"/>
          <w:szCs w:val="32"/>
        </w:rPr>
      </w:pPr>
      <w:ins w:id="465" w:author="朱 嘉木" w:date="2020-07-11T00:46:00Z">
        <w:r w:rsidRPr="008E06F0">
          <w:rPr>
            <w:rFonts w:ascii="宋体" w:eastAsia="宋体" w:hAnsi="宋体" w:hint="eastAsia"/>
            <w:b/>
            <w:bCs/>
            <w:sz w:val="32"/>
            <w:szCs w:val="32"/>
            <w:rPrChange w:id="466" w:author="朱 嘉木" w:date="2020-07-11T00:46:00Z">
              <w:rPr>
                <w:rFonts w:ascii="宋体" w:eastAsia="宋体" w:hAnsi="宋体" w:hint="eastAsia"/>
                <w:sz w:val="28"/>
                <w:szCs w:val="28"/>
              </w:rPr>
            </w:rPrChange>
          </w:rPr>
          <w:t>五、小组分工合作</w:t>
        </w:r>
      </w:ins>
    </w:p>
    <w:p w14:paraId="57090430" w14:textId="753053E5" w:rsidR="008E06F0" w:rsidRDefault="008E06F0" w:rsidP="008E06F0">
      <w:pPr>
        <w:spacing w:line="360" w:lineRule="auto"/>
        <w:ind w:firstLine="645"/>
        <w:rPr>
          <w:ins w:id="467" w:author="朱 嘉木" w:date="2020-07-11T00:52:00Z"/>
          <w:rFonts w:ascii="宋体" w:eastAsia="宋体" w:hAnsi="宋体"/>
          <w:sz w:val="28"/>
          <w:szCs w:val="28"/>
        </w:rPr>
      </w:pPr>
      <w:ins w:id="468" w:author="朱 嘉木" w:date="2020-07-11T00:47:00Z">
        <w:r>
          <w:rPr>
            <w:rFonts w:ascii="宋体" w:eastAsia="宋体" w:hAnsi="宋体" w:hint="eastAsia"/>
            <w:sz w:val="28"/>
            <w:szCs w:val="28"/>
          </w:rPr>
          <w:t>代码框架</w:t>
        </w:r>
      </w:ins>
      <w:ins w:id="469" w:author="朱 嘉木" w:date="2020-07-11T00:52:00Z">
        <w:r>
          <w:rPr>
            <w:rFonts w:ascii="宋体" w:eastAsia="宋体" w:hAnsi="宋体" w:hint="eastAsia"/>
            <w:sz w:val="28"/>
            <w:szCs w:val="28"/>
          </w:rPr>
          <w:t>：刘牧耕</w:t>
        </w:r>
      </w:ins>
    </w:p>
    <w:p w14:paraId="03FEFD44" w14:textId="3C8F0D96" w:rsidR="008E06F0" w:rsidRDefault="008E06F0">
      <w:pPr>
        <w:spacing w:line="360" w:lineRule="auto"/>
        <w:ind w:firstLine="645"/>
        <w:rPr>
          <w:ins w:id="470" w:author="朱 嘉木" w:date="2020-07-11T00:48:00Z"/>
          <w:rFonts w:ascii="宋体" w:eastAsia="宋体" w:hAnsi="宋体"/>
          <w:sz w:val="28"/>
          <w:szCs w:val="28"/>
        </w:rPr>
        <w:pPrChange w:id="471" w:author="朱 嘉木" w:date="2020-07-11T00:48:00Z">
          <w:pPr>
            <w:spacing w:line="360" w:lineRule="auto"/>
          </w:pPr>
        </w:pPrChange>
      </w:pPr>
      <w:ins w:id="472" w:author="朱 嘉木" w:date="2020-07-11T00:48:00Z">
        <w:r>
          <w:rPr>
            <w:rFonts w:ascii="宋体" w:eastAsia="宋体" w:hAnsi="宋体" w:hint="eastAsia"/>
            <w:sz w:val="28"/>
            <w:szCs w:val="28"/>
          </w:rPr>
          <w:t>文本处理：刘牧耕</w:t>
        </w:r>
      </w:ins>
    </w:p>
    <w:p w14:paraId="081E1679" w14:textId="54F61FFA" w:rsidR="008E06F0" w:rsidRDefault="008E06F0" w:rsidP="008E06F0">
      <w:pPr>
        <w:spacing w:line="360" w:lineRule="auto"/>
        <w:ind w:firstLine="645"/>
        <w:rPr>
          <w:ins w:id="473" w:author="朱 嘉木" w:date="2020-07-11T00:53:00Z"/>
          <w:rFonts w:ascii="宋体" w:eastAsia="宋体" w:hAnsi="宋体"/>
          <w:sz w:val="28"/>
          <w:szCs w:val="28"/>
        </w:rPr>
      </w:pPr>
      <w:ins w:id="474" w:author="朱 嘉木" w:date="2020-07-11T00:48:00Z">
        <w:r>
          <w:rPr>
            <w:rFonts w:ascii="宋体" w:eastAsia="宋体" w:hAnsi="宋体" w:hint="eastAsia"/>
            <w:sz w:val="28"/>
            <w:szCs w:val="28"/>
          </w:rPr>
          <w:t>结果输出</w:t>
        </w:r>
      </w:ins>
      <w:ins w:id="475" w:author="朱 嘉木" w:date="2020-07-11T00:53:00Z">
        <w:r>
          <w:rPr>
            <w:rFonts w:ascii="宋体" w:eastAsia="宋体" w:hAnsi="宋体" w:hint="eastAsia"/>
            <w:sz w:val="28"/>
            <w:szCs w:val="28"/>
          </w:rPr>
          <w:t xml:space="preserve">：刘牧耕 </w:t>
        </w:r>
        <w:r>
          <w:rPr>
            <w:rFonts w:ascii="宋体" w:eastAsia="宋体" w:hAnsi="宋体"/>
            <w:sz w:val="28"/>
            <w:szCs w:val="28"/>
          </w:rPr>
          <w:t xml:space="preserve"> </w:t>
        </w:r>
        <w:r>
          <w:rPr>
            <w:rFonts w:ascii="宋体" w:eastAsia="宋体" w:hAnsi="宋体" w:hint="eastAsia"/>
            <w:sz w:val="28"/>
            <w:szCs w:val="28"/>
          </w:rPr>
          <w:t>刘</w:t>
        </w:r>
      </w:ins>
      <w:ins w:id="476" w:author="朱 嘉木" w:date="2020-07-11T01:08:00Z">
        <w:r w:rsidR="00D2091A">
          <w:rPr>
            <w:rFonts w:ascii="宋体" w:eastAsia="宋体" w:hAnsi="宋体" w:hint="eastAsia"/>
            <w:sz w:val="28"/>
            <w:szCs w:val="28"/>
          </w:rPr>
          <w:t xml:space="preserve"> </w:t>
        </w:r>
        <w:r w:rsidR="00D2091A">
          <w:rPr>
            <w:rFonts w:ascii="宋体" w:eastAsia="宋体" w:hAnsi="宋体"/>
            <w:sz w:val="28"/>
            <w:szCs w:val="28"/>
          </w:rPr>
          <w:t xml:space="preserve"> </w:t>
        </w:r>
      </w:ins>
      <w:ins w:id="477" w:author="朱 嘉木" w:date="2020-07-11T00:53:00Z">
        <w:r>
          <w:rPr>
            <w:rFonts w:ascii="宋体" w:eastAsia="宋体" w:hAnsi="宋体" w:hint="eastAsia"/>
            <w:sz w:val="28"/>
            <w:szCs w:val="28"/>
          </w:rPr>
          <w:t>朕</w:t>
        </w:r>
      </w:ins>
    </w:p>
    <w:p w14:paraId="2E53A0A0" w14:textId="48CE48E8" w:rsidR="008E06F0" w:rsidRDefault="008E06F0" w:rsidP="008E06F0">
      <w:pPr>
        <w:spacing w:line="360" w:lineRule="auto"/>
        <w:ind w:firstLine="645"/>
        <w:rPr>
          <w:ins w:id="478" w:author="朱 嘉木" w:date="2020-07-11T00:54:00Z"/>
          <w:rFonts w:ascii="宋体" w:eastAsia="宋体" w:hAnsi="宋体"/>
          <w:sz w:val="28"/>
          <w:szCs w:val="28"/>
        </w:rPr>
      </w:pPr>
      <w:ins w:id="479" w:author="朱 嘉木" w:date="2020-07-11T00:48:00Z">
        <w:r>
          <w:rPr>
            <w:rFonts w:ascii="宋体" w:eastAsia="宋体" w:hAnsi="宋体" w:hint="eastAsia"/>
            <w:sz w:val="28"/>
            <w:szCs w:val="28"/>
          </w:rPr>
          <w:t>按钮设置：刘</w:t>
        </w:r>
      </w:ins>
      <w:ins w:id="480" w:author="朱 嘉木" w:date="2020-07-11T01:08:00Z">
        <w:r w:rsidR="00D2091A">
          <w:rPr>
            <w:rFonts w:ascii="宋体" w:eastAsia="宋体" w:hAnsi="宋体" w:hint="eastAsia"/>
            <w:sz w:val="28"/>
            <w:szCs w:val="28"/>
          </w:rPr>
          <w:t xml:space="preserve"> </w:t>
        </w:r>
        <w:r w:rsidR="00D2091A">
          <w:rPr>
            <w:rFonts w:ascii="宋体" w:eastAsia="宋体" w:hAnsi="宋体"/>
            <w:sz w:val="28"/>
            <w:szCs w:val="28"/>
          </w:rPr>
          <w:t xml:space="preserve"> </w:t>
        </w:r>
      </w:ins>
      <w:ins w:id="481" w:author="朱 嘉木" w:date="2020-07-11T00:48:00Z">
        <w:r>
          <w:rPr>
            <w:rFonts w:ascii="宋体" w:eastAsia="宋体" w:hAnsi="宋体" w:hint="eastAsia"/>
            <w:sz w:val="28"/>
            <w:szCs w:val="28"/>
          </w:rPr>
          <w:t>朕</w:t>
        </w:r>
      </w:ins>
    </w:p>
    <w:p w14:paraId="351BB034" w14:textId="5FF9D9E8" w:rsidR="008E06F0" w:rsidRDefault="008E06F0" w:rsidP="008E06F0">
      <w:pPr>
        <w:spacing w:line="360" w:lineRule="auto"/>
        <w:ind w:firstLine="645"/>
        <w:rPr>
          <w:ins w:id="482" w:author="朱 嘉木" w:date="2020-07-11T00:56:00Z"/>
          <w:rFonts w:ascii="宋体" w:eastAsia="宋体" w:hAnsi="宋体"/>
          <w:sz w:val="28"/>
          <w:szCs w:val="28"/>
        </w:rPr>
      </w:pPr>
      <w:ins w:id="483" w:author="朱 嘉木" w:date="2020-07-11T00:54:00Z">
        <w:r>
          <w:rPr>
            <w:rFonts w:ascii="宋体" w:eastAsia="宋体" w:hAnsi="宋体" w:hint="eastAsia"/>
            <w:sz w:val="28"/>
            <w:szCs w:val="28"/>
          </w:rPr>
          <w:t>图</w:t>
        </w:r>
      </w:ins>
      <w:ins w:id="484" w:author="朱 嘉木" w:date="2020-07-11T01:04:00Z">
        <w:r w:rsidR="00200308">
          <w:rPr>
            <w:rFonts w:ascii="宋体" w:eastAsia="宋体" w:hAnsi="宋体" w:hint="eastAsia"/>
            <w:sz w:val="28"/>
            <w:szCs w:val="28"/>
          </w:rPr>
          <w:t>片</w:t>
        </w:r>
      </w:ins>
      <w:ins w:id="485" w:author="朱 嘉木" w:date="2020-07-11T00:54:00Z">
        <w:r>
          <w:rPr>
            <w:rFonts w:ascii="宋体" w:eastAsia="宋体" w:hAnsi="宋体" w:hint="eastAsia"/>
            <w:sz w:val="28"/>
            <w:szCs w:val="28"/>
          </w:rPr>
          <w:t>绘制：张菲尔</w:t>
        </w:r>
      </w:ins>
    </w:p>
    <w:p w14:paraId="475AB038" w14:textId="60AE0F11" w:rsidR="00200308" w:rsidRDefault="00200308">
      <w:pPr>
        <w:spacing w:line="360" w:lineRule="auto"/>
        <w:ind w:firstLine="645"/>
        <w:rPr>
          <w:ins w:id="486" w:author="朱 嘉木" w:date="2020-07-11T00:48:00Z"/>
          <w:rFonts w:ascii="宋体" w:eastAsia="宋体" w:hAnsi="宋体"/>
          <w:sz w:val="28"/>
          <w:szCs w:val="28"/>
        </w:rPr>
      </w:pPr>
      <w:ins w:id="487" w:author="朱 嘉木" w:date="2020-07-11T00:56:00Z">
        <w:r>
          <w:rPr>
            <w:rFonts w:ascii="宋体" w:eastAsia="宋体" w:hAnsi="宋体" w:hint="eastAsia"/>
            <w:sz w:val="28"/>
            <w:szCs w:val="28"/>
          </w:rPr>
          <w:t>语音录制：栾泓舟</w:t>
        </w:r>
      </w:ins>
    </w:p>
    <w:p w14:paraId="08C1FC6A" w14:textId="0C2AE5F5" w:rsidR="008E06F0" w:rsidRDefault="008E06F0" w:rsidP="008E06F0">
      <w:pPr>
        <w:spacing w:line="360" w:lineRule="auto"/>
        <w:ind w:firstLine="645"/>
        <w:rPr>
          <w:ins w:id="488" w:author="朱 嘉木" w:date="2020-07-11T00:55:00Z"/>
          <w:rFonts w:ascii="宋体" w:eastAsia="宋体" w:hAnsi="宋体"/>
          <w:sz w:val="28"/>
          <w:szCs w:val="28"/>
        </w:rPr>
      </w:pPr>
      <w:ins w:id="489" w:author="朱 嘉木" w:date="2020-07-11T00:49:00Z">
        <w:r>
          <w:rPr>
            <w:rFonts w:ascii="宋体" w:eastAsia="宋体" w:hAnsi="宋体" w:hint="eastAsia"/>
            <w:sz w:val="28"/>
            <w:szCs w:val="28"/>
          </w:rPr>
          <w:t>动画音效：</w:t>
        </w:r>
      </w:ins>
      <w:ins w:id="490" w:author="朱 嘉木" w:date="2020-07-11T00:50:00Z">
        <w:r>
          <w:rPr>
            <w:rFonts w:ascii="宋体" w:eastAsia="宋体" w:hAnsi="宋体" w:hint="eastAsia"/>
            <w:sz w:val="28"/>
            <w:szCs w:val="28"/>
          </w:rPr>
          <w:t xml:space="preserve">张菲尔 </w:t>
        </w:r>
        <w:r>
          <w:rPr>
            <w:rFonts w:ascii="宋体" w:eastAsia="宋体" w:hAnsi="宋体"/>
            <w:sz w:val="28"/>
            <w:szCs w:val="28"/>
          </w:rPr>
          <w:t xml:space="preserve"> </w:t>
        </w:r>
        <w:r>
          <w:rPr>
            <w:rFonts w:ascii="宋体" w:eastAsia="宋体" w:hAnsi="宋体" w:hint="eastAsia"/>
            <w:sz w:val="28"/>
            <w:szCs w:val="28"/>
          </w:rPr>
          <w:t>朱嘉木</w:t>
        </w:r>
      </w:ins>
    </w:p>
    <w:p w14:paraId="11CCD56E" w14:textId="6321363E" w:rsidR="00200308" w:rsidRDefault="008E06F0">
      <w:pPr>
        <w:spacing w:line="360" w:lineRule="auto"/>
        <w:ind w:firstLine="645"/>
        <w:rPr>
          <w:ins w:id="491" w:author="朱 嘉木" w:date="2020-07-11T01:00:00Z"/>
          <w:rFonts w:ascii="宋体" w:eastAsia="宋体" w:hAnsi="宋体"/>
          <w:sz w:val="28"/>
          <w:szCs w:val="28"/>
        </w:rPr>
      </w:pPr>
      <w:ins w:id="492" w:author="朱 嘉木" w:date="2020-07-11T00:55:00Z">
        <w:r>
          <w:rPr>
            <w:rFonts w:ascii="宋体" w:eastAsia="宋体" w:hAnsi="宋体" w:hint="eastAsia"/>
            <w:sz w:val="28"/>
            <w:szCs w:val="28"/>
          </w:rPr>
          <w:t>使用说明：朱嘉木</w:t>
        </w:r>
      </w:ins>
    </w:p>
    <w:p w14:paraId="063505E4" w14:textId="4DBE0420" w:rsidR="008E06F0" w:rsidRDefault="00200308" w:rsidP="008E06F0">
      <w:pPr>
        <w:spacing w:line="360" w:lineRule="auto"/>
        <w:ind w:firstLine="645"/>
        <w:rPr>
          <w:ins w:id="493" w:author="朱 嘉木" w:date="2020-07-11T00:51:00Z"/>
          <w:rFonts w:ascii="宋体" w:eastAsia="宋体" w:hAnsi="宋体"/>
          <w:sz w:val="28"/>
          <w:szCs w:val="28"/>
        </w:rPr>
      </w:pPr>
      <w:ins w:id="494" w:author="朱 嘉木" w:date="2020-07-11T01:04:00Z">
        <w:r>
          <w:rPr>
            <w:rFonts w:ascii="宋体" w:eastAsia="宋体" w:hAnsi="宋体" w:hint="eastAsia"/>
            <w:sz w:val="28"/>
            <w:szCs w:val="28"/>
          </w:rPr>
          <w:t>作品</w:t>
        </w:r>
      </w:ins>
      <w:ins w:id="495" w:author="朱 嘉木" w:date="2020-07-11T00:51:00Z">
        <w:r w:rsidR="008E06F0">
          <w:rPr>
            <w:rFonts w:ascii="宋体" w:eastAsia="宋体" w:hAnsi="宋体" w:hint="eastAsia"/>
            <w:sz w:val="28"/>
            <w:szCs w:val="28"/>
          </w:rPr>
          <w:t>海报：张菲尔</w:t>
        </w:r>
      </w:ins>
    </w:p>
    <w:p w14:paraId="6D958BBC" w14:textId="7E12BBB6" w:rsidR="008E06F0" w:rsidRDefault="00200308" w:rsidP="008E06F0">
      <w:pPr>
        <w:spacing w:line="360" w:lineRule="auto"/>
        <w:ind w:firstLine="645"/>
        <w:rPr>
          <w:ins w:id="496" w:author="朱 嘉木" w:date="2020-07-11T00:52:00Z"/>
          <w:rFonts w:ascii="宋体" w:eastAsia="宋体" w:hAnsi="宋体"/>
          <w:sz w:val="28"/>
          <w:szCs w:val="28"/>
        </w:rPr>
      </w:pPr>
      <w:ins w:id="497" w:author="朱 嘉木" w:date="2020-07-11T00:56:00Z">
        <w:r>
          <w:rPr>
            <w:rFonts w:ascii="宋体" w:eastAsia="宋体" w:hAnsi="宋体" w:hint="eastAsia"/>
            <w:sz w:val="28"/>
            <w:szCs w:val="28"/>
          </w:rPr>
          <w:t>实习</w:t>
        </w:r>
      </w:ins>
      <w:ins w:id="498" w:author="朱 嘉木" w:date="2020-07-11T00:51:00Z">
        <w:r w:rsidR="008E06F0">
          <w:rPr>
            <w:rFonts w:ascii="宋体" w:eastAsia="宋体" w:hAnsi="宋体" w:hint="eastAsia"/>
            <w:sz w:val="28"/>
            <w:szCs w:val="28"/>
          </w:rPr>
          <w:t xml:space="preserve">报告：朱嘉木 </w:t>
        </w:r>
        <w:r w:rsidR="008E06F0">
          <w:rPr>
            <w:rFonts w:ascii="宋体" w:eastAsia="宋体" w:hAnsi="宋体"/>
            <w:sz w:val="28"/>
            <w:szCs w:val="28"/>
          </w:rPr>
          <w:t xml:space="preserve"> </w:t>
        </w:r>
        <w:r w:rsidR="008E06F0">
          <w:rPr>
            <w:rFonts w:ascii="宋体" w:eastAsia="宋体" w:hAnsi="宋体" w:hint="eastAsia"/>
            <w:sz w:val="28"/>
            <w:szCs w:val="28"/>
          </w:rPr>
          <w:t>刘</w:t>
        </w:r>
      </w:ins>
      <w:ins w:id="499" w:author="朱 嘉木" w:date="2020-07-11T01:08:00Z">
        <w:r w:rsidR="00D2091A">
          <w:rPr>
            <w:rFonts w:ascii="宋体" w:eastAsia="宋体" w:hAnsi="宋体" w:hint="eastAsia"/>
            <w:sz w:val="28"/>
            <w:szCs w:val="28"/>
          </w:rPr>
          <w:t xml:space="preserve"> </w:t>
        </w:r>
        <w:r w:rsidR="00D2091A">
          <w:rPr>
            <w:rFonts w:ascii="宋体" w:eastAsia="宋体" w:hAnsi="宋体"/>
            <w:sz w:val="28"/>
            <w:szCs w:val="28"/>
          </w:rPr>
          <w:t xml:space="preserve"> </w:t>
        </w:r>
      </w:ins>
      <w:ins w:id="500" w:author="朱 嘉木" w:date="2020-07-11T00:51:00Z">
        <w:r w:rsidR="008E06F0">
          <w:rPr>
            <w:rFonts w:ascii="宋体" w:eastAsia="宋体" w:hAnsi="宋体" w:hint="eastAsia"/>
            <w:sz w:val="28"/>
            <w:szCs w:val="28"/>
          </w:rPr>
          <w:t>朕</w:t>
        </w:r>
      </w:ins>
    </w:p>
    <w:p w14:paraId="548B2D5C" w14:textId="2A55BF4F" w:rsidR="008E06F0" w:rsidRDefault="00200308">
      <w:pPr>
        <w:spacing w:line="360" w:lineRule="auto"/>
        <w:ind w:firstLine="645"/>
        <w:rPr>
          <w:ins w:id="501" w:author="朱 嘉木" w:date="2020-07-11T20:26:00Z"/>
          <w:rFonts w:ascii="宋体" w:eastAsia="宋体" w:hAnsi="宋体"/>
          <w:sz w:val="28"/>
          <w:szCs w:val="28"/>
        </w:rPr>
      </w:pPr>
      <w:ins w:id="502" w:author="朱 嘉木" w:date="2020-07-11T00:57:00Z">
        <w:r>
          <w:rPr>
            <w:rFonts w:ascii="宋体" w:eastAsia="宋体" w:hAnsi="宋体" w:hint="eastAsia"/>
            <w:sz w:val="28"/>
            <w:szCs w:val="28"/>
          </w:rPr>
          <w:t>介绍</w:t>
        </w:r>
      </w:ins>
      <w:ins w:id="503" w:author="朱 嘉木" w:date="2020-07-11T00:52:00Z">
        <w:r w:rsidR="008E06F0">
          <w:rPr>
            <w:rFonts w:ascii="宋体" w:eastAsia="宋体" w:hAnsi="宋体" w:hint="eastAsia"/>
            <w:sz w:val="28"/>
            <w:szCs w:val="28"/>
          </w:rPr>
          <w:t>视频：张菲尔</w:t>
        </w:r>
      </w:ins>
    </w:p>
    <w:p w14:paraId="369909CC" w14:textId="568BF723" w:rsidR="00654963" w:rsidRDefault="00654963">
      <w:pPr>
        <w:spacing w:line="360" w:lineRule="auto"/>
        <w:ind w:firstLine="645"/>
        <w:rPr>
          <w:ins w:id="504" w:author="朱 嘉木" w:date="2020-07-11T20:26:00Z"/>
          <w:rFonts w:ascii="宋体" w:eastAsia="宋体" w:hAnsi="宋体"/>
          <w:sz w:val="28"/>
          <w:szCs w:val="28"/>
        </w:rPr>
      </w:pPr>
    </w:p>
    <w:p w14:paraId="5294E1F0" w14:textId="3E14FD4C" w:rsidR="00654963" w:rsidRDefault="00654963">
      <w:pPr>
        <w:spacing w:line="360" w:lineRule="auto"/>
        <w:ind w:firstLine="645"/>
        <w:rPr>
          <w:ins w:id="505" w:author="朱 嘉木" w:date="2020-07-11T20:26:00Z"/>
          <w:rFonts w:ascii="宋体" w:eastAsia="宋体" w:hAnsi="宋体"/>
          <w:sz w:val="28"/>
          <w:szCs w:val="28"/>
        </w:rPr>
      </w:pPr>
      <w:ins w:id="506" w:author="朱 嘉木" w:date="2020-07-11T20:26:00Z">
        <w:r>
          <w:rPr>
            <w:rFonts w:ascii="宋体" w:eastAsia="宋体" w:hAnsi="宋体" w:hint="eastAsia"/>
            <w:b/>
            <w:bCs/>
            <w:sz w:val="32"/>
            <w:szCs w:val="32"/>
          </w:rPr>
          <w:lastRenderedPageBreak/>
          <w:t>合影</w:t>
        </w:r>
      </w:ins>
    </w:p>
    <w:p w14:paraId="7DA60070" w14:textId="1EC75464" w:rsidR="00654963" w:rsidRPr="00654963" w:rsidRDefault="00051F54">
      <w:pPr>
        <w:spacing w:line="360" w:lineRule="auto"/>
        <w:ind w:firstLine="645"/>
        <w:rPr>
          <w:rFonts w:ascii="宋体" w:eastAsia="宋体" w:hAnsi="宋体"/>
          <w:sz w:val="28"/>
          <w:szCs w:val="28"/>
          <w:rPrChange w:id="507" w:author="朱 嘉木" w:date="2020-07-11T20:26:00Z">
            <w:rPr/>
          </w:rPrChange>
        </w:rPr>
        <w:pPrChange w:id="508" w:author="朱 嘉木" w:date="2020-07-11T00:56:00Z">
          <w:pPr/>
        </w:pPrChange>
      </w:pPr>
      <w:ins w:id="509" w:author="朱 嘉木" w:date="2020-07-11T20:48:00Z">
        <w:r w:rsidRPr="00051F54">
          <w:rPr>
            <w:rFonts w:ascii="宋体" w:eastAsia="宋体" w:hAnsi="宋体"/>
            <w:noProof/>
            <w:sz w:val="28"/>
            <w:szCs w:val="28"/>
          </w:rPr>
          <w:drawing>
            <wp:inline distT="0" distB="0" distL="0" distR="0" wp14:anchorId="361AF33A" wp14:editId="00187E12">
              <wp:extent cx="5274310" cy="2607945"/>
              <wp:effectExtent l="0" t="0" r="2540" b="1905"/>
              <wp:docPr id="3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4310" cy="2607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sectPr w:rsidR="00654963" w:rsidRPr="00654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52DF7" w14:textId="77777777" w:rsidR="000566C1" w:rsidRDefault="000566C1" w:rsidP="00AF5ED9">
      <w:r>
        <w:separator/>
      </w:r>
    </w:p>
  </w:endnote>
  <w:endnote w:type="continuationSeparator" w:id="0">
    <w:p w14:paraId="348B444C" w14:textId="77777777" w:rsidR="000566C1" w:rsidRDefault="000566C1" w:rsidP="00AF5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99213" w14:textId="77777777" w:rsidR="000566C1" w:rsidRDefault="000566C1" w:rsidP="00AF5ED9">
      <w:r>
        <w:separator/>
      </w:r>
    </w:p>
  </w:footnote>
  <w:footnote w:type="continuationSeparator" w:id="0">
    <w:p w14:paraId="498F0ACC" w14:textId="77777777" w:rsidR="000566C1" w:rsidRDefault="000566C1" w:rsidP="00AF5E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71203"/>
    <w:multiLevelType w:val="hybridMultilevel"/>
    <w:tmpl w:val="C6E6D878"/>
    <w:lvl w:ilvl="0" w:tplc="E21CFCAA">
      <w:start w:val="1"/>
      <w:numFmt w:val="japaneseCounting"/>
      <w:lvlText w:val="%1、"/>
      <w:lvlJc w:val="left"/>
      <w:pPr>
        <w:ind w:left="720" w:hanging="72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1070F5"/>
    <w:multiLevelType w:val="hybridMultilevel"/>
    <w:tmpl w:val="BA140A9C"/>
    <w:lvl w:ilvl="0" w:tplc="479EE18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763FFE"/>
    <w:multiLevelType w:val="hybridMultilevel"/>
    <w:tmpl w:val="4FB4099C"/>
    <w:lvl w:ilvl="0" w:tplc="A7FE66E8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张 菲尔">
    <w15:presenceInfo w15:providerId="Windows Live" w15:userId="07f82fe079766016"/>
  </w15:person>
  <w15:person w15:author="朱 嘉木">
    <w15:presenceInfo w15:providerId="Windows Live" w15:userId="49165f6a7601d3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revisionView w:markup="0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E4"/>
    <w:rsid w:val="00016A68"/>
    <w:rsid w:val="00051F54"/>
    <w:rsid w:val="000566C1"/>
    <w:rsid w:val="00147A90"/>
    <w:rsid w:val="001852BF"/>
    <w:rsid w:val="001B2AF8"/>
    <w:rsid w:val="001F2B8C"/>
    <w:rsid w:val="001F63F2"/>
    <w:rsid w:val="00200308"/>
    <w:rsid w:val="00296EA3"/>
    <w:rsid w:val="002E32E0"/>
    <w:rsid w:val="002E3DA9"/>
    <w:rsid w:val="003763E1"/>
    <w:rsid w:val="00526DC9"/>
    <w:rsid w:val="005C062E"/>
    <w:rsid w:val="005E10D8"/>
    <w:rsid w:val="00654963"/>
    <w:rsid w:val="006901E4"/>
    <w:rsid w:val="00702E14"/>
    <w:rsid w:val="00721AEB"/>
    <w:rsid w:val="007B7E15"/>
    <w:rsid w:val="008E06F0"/>
    <w:rsid w:val="00917053"/>
    <w:rsid w:val="00924CDF"/>
    <w:rsid w:val="00963E0F"/>
    <w:rsid w:val="009908ED"/>
    <w:rsid w:val="009E3726"/>
    <w:rsid w:val="009F2870"/>
    <w:rsid w:val="00AF5ED9"/>
    <w:rsid w:val="00AF648D"/>
    <w:rsid w:val="00B125AA"/>
    <w:rsid w:val="00C75B7F"/>
    <w:rsid w:val="00CA2775"/>
    <w:rsid w:val="00CB5F49"/>
    <w:rsid w:val="00CB7658"/>
    <w:rsid w:val="00CD1BB2"/>
    <w:rsid w:val="00D2091A"/>
    <w:rsid w:val="00DD382D"/>
    <w:rsid w:val="00E64532"/>
    <w:rsid w:val="00E9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BC2DC"/>
  <w15:chartTrackingRefBased/>
  <w15:docId w15:val="{AF3590D4-2DC9-4C57-AF25-15F9010A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E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5E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5E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5ED9"/>
    <w:rPr>
      <w:sz w:val="18"/>
      <w:szCs w:val="18"/>
    </w:rPr>
  </w:style>
  <w:style w:type="paragraph" w:styleId="a7">
    <w:name w:val="List Paragraph"/>
    <w:basedOn w:val="a"/>
    <w:uiPriority w:val="34"/>
    <w:qFormat/>
    <w:rsid w:val="00CB7658"/>
    <w:pPr>
      <w:ind w:firstLineChars="200" w:firstLine="420"/>
    </w:pPr>
  </w:style>
  <w:style w:type="table" w:styleId="a8">
    <w:name w:val="Table Grid"/>
    <w:basedOn w:val="a1"/>
    <w:uiPriority w:val="39"/>
    <w:rsid w:val="002003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42DB7-741D-494E-BCA6-DAC764340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嘉木</dc:creator>
  <cp:keywords/>
  <dc:description/>
  <cp:lastModifiedBy>朱 嘉木</cp:lastModifiedBy>
  <cp:revision>18</cp:revision>
  <cp:lastPrinted>2020-07-11T12:48:00Z</cp:lastPrinted>
  <dcterms:created xsi:type="dcterms:W3CDTF">2020-07-10T13:07:00Z</dcterms:created>
  <dcterms:modified xsi:type="dcterms:W3CDTF">2020-07-11T12:50:00Z</dcterms:modified>
</cp:coreProperties>
</file>